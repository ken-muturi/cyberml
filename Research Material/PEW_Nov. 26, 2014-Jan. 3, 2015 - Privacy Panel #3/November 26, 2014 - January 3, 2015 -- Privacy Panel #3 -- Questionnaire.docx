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2DAB6" w14:textId="77777777" w:rsidR="00EB7777" w:rsidRDefault="000B5160" w:rsidP="00643325">
      <w:pPr>
        <w:pStyle w:val="basic"/>
      </w:pPr>
      <w:r>
        <w:t xml:space="preserve"> </w:t>
      </w:r>
    </w:p>
    <w:p w14:paraId="64DD6C08" w14:textId="77777777" w:rsidR="000B5160" w:rsidRDefault="000B5160" w:rsidP="000B5160">
      <w:pPr>
        <w:pStyle w:val="sectionstart"/>
      </w:pPr>
      <w:r>
        <w:t>PEW Internet Panel Survey #3</w:t>
      </w:r>
    </w:p>
    <w:p w14:paraId="1D8648AC" w14:textId="77777777" w:rsidR="000B5160" w:rsidRDefault="000B5160" w:rsidP="000B5160">
      <w:pPr>
        <w:pStyle w:val="sectionstart"/>
      </w:pPr>
      <w:r>
        <w:t>November, 2014</w:t>
      </w:r>
    </w:p>
    <w:p w14:paraId="439EB930" w14:textId="77777777" w:rsidR="00EB7777" w:rsidRDefault="00EB7777">
      <w:pPr>
        <w:pStyle w:val="sectionstart"/>
      </w:pPr>
      <w:r>
        <w:t>- Study Details -</w:t>
      </w:r>
    </w:p>
    <w:p w14:paraId="3B3343F3" w14:textId="77777777" w:rsidR="00EB7777" w:rsidRDefault="00EB7777">
      <w:pPr>
        <w:pStyle w:val="basic"/>
      </w:pPr>
    </w:p>
    <w:p w14:paraId="38C28F21" w14:textId="77777777" w:rsidR="00EB7777" w:rsidRDefault="00EB7777">
      <w:pPr>
        <w:pStyle w:val="basicnote"/>
      </w:pPr>
      <w:bookmarkStart w:id="0" w:name="_GoBack"/>
      <w:bookmarkEnd w:id="0"/>
      <w:r>
        <w:t>Note:  This page may be removed when the questionnaire is sent to the client.  However, it must exist in the version sent to OSD.</w:t>
      </w:r>
    </w:p>
    <w:p w14:paraId="1AF9B444" w14:textId="77777777" w:rsidR="00EB7777" w:rsidRDefault="00EB7777">
      <w:pPr>
        <w:pStyle w:val="basic"/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0"/>
        <w:gridCol w:w="4522"/>
      </w:tblGrid>
      <w:tr w:rsidR="00EB7777" w14:paraId="61D76926" w14:textId="77777777">
        <w:tc>
          <w:tcPr>
            <w:tcW w:w="3570" w:type="dxa"/>
          </w:tcPr>
          <w:p w14:paraId="78854EEB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4522" w:type="dxa"/>
          </w:tcPr>
          <w:p w14:paraId="2D3192BF" w14:textId="77777777" w:rsidR="00EB7777" w:rsidRDefault="007A0184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19288</w:t>
            </w:r>
          </w:p>
        </w:tc>
      </w:tr>
      <w:tr w:rsidR="00EB7777" w14:paraId="02F9152D" w14:textId="77777777">
        <w:tc>
          <w:tcPr>
            <w:tcW w:w="3570" w:type="dxa"/>
          </w:tcPr>
          <w:p w14:paraId="1FE9C6C0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Survey Name</w:t>
            </w:r>
          </w:p>
        </w:tc>
        <w:tc>
          <w:tcPr>
            <w:tcW w:w="4522" w:type="dxa"/>
          </w:tcPr>
          <w:p w14:paraId="667A7576" w14:textId="77777777" w:rsidR="00EB7777" w:rsidRDefault="007A0184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Internet Panel Survey # 3</w:t>
            </w:r>
          </w:p>
        </w:tc>
      </w:tr>
      <w:tr w:rsidR="00EB7777" w14:paraId="696ADA29" w14:textId="77777777">
        <w:tc>
          <w:tcPr>
            <w:tcW w:w="3570" w:type="dxa"/>
          </w:tcPr>
          <w:p w14:paraId="28AE02A4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4522" w:type="dxa"/>
          </w:tcPr>
          <w:p w14:paraId="36A81643" w14:textId="77777777" w:rsidR="00EB7777" w:rsidRDefault="007A0184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PEW</w:t>
            </w:r>
          </w:p>
        </w:tc>
      </w:tr>
      <w:tr w:rsidR="00EB7777" w14:paraId="18FC10CE" w14:textId="77777777">
        <w:tc>
          <w:tcPr>
            <w:tcW w:w="3570" w:type="dxa"/>
          </w:tcPr>
          <w:p w14:paraId="43403E39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Great Plains Project Number</w:t>
            </w:r>
          </w:p>
        </w:tc>
        <w:tc>
          <w:tcPr>
            <w:tcW w:w="4522" w:type="dxa"/>
          </w:tcPr>
          <w:p w14:paraId="129FD6B1" w14:textId="77777777" w:rsidR="00EB7777" w:rsidRDefault="007A0184">
            <w:pPr>
              <w:pStyle w:val="basic"/>
              <w:rPr>
                <w:b/>
                <w:bCs/>
              </w:rPr>
            </w:pPr>
            <w:r w:rsidRPr="007A0184">
              <w:rPr>
                <w:b/>
                <w:bCs/>
              </w:rPr>
              <w:t>310.111.00042.1</w:t>
            </w:r>
          </w:p>
        </w:tc>
      </w:tr>
      <w:tr w:rsidR="00EB7777" w14:paraId="07422E37" w14:textId="77777777">
        <w:tc>
          <w:tcPr>
            <w:tcW w:w="3570" w:type="dxa"/>
          </w:tcPr>
          <w:p w14:paraId="191D73C6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Project Director Name</w:t>
            </w:r>
          </w:p>
        </w:tc>
        <w:tc>
          <w:tcPr>
            <w:tcW w:w="4522" w:type="dxa"/>
          </w:tcPr>
          <w:p w14:paraId="19EF2A9B" w14:textId="77777777" w:rsidR="00EB7777" w:rsidRDefault="007A0184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Stephanie Jwo</w:t>
            </w:r>
          </w:p>
        </w:tc>
      </w:tr>
      <w:tr w:rsidR="00EB7777" w14:paraId="39359E45" w14:textId="77777777">
        <w:tc>
          <w:tcPr>
            <w:tcW w:w="3570" w:type="dxa"/>
          </w:tcPr>
          <w:p w14:paraId="10F3A669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Team/Area Name</w:t>
            </w:r>
          </w:p>
        </w:tc>
        <w:tc>
          <w:tcPr>
            <w:tcW w:w="4522" w:type="dxa"/>
          </w:tcPr>
          <w:p w14:paraId="6E43C6FC" w14:textId="77777777" w:rsidR="00EB7777" w:rsidRDefault="007A0184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G&amp;A</w:t>
            </w:r>
          </w:p>
        </w:tc>
      </w:tr>
    </w:tbl>
    <w:p w14:paraId="5905861F" w14:textId="77777777" w:rsidR="00EB7777" w:rsidRDefault="00EB7777">
      <w:pPr>
        <w:pStyle w:val="basic"/>
        <w:rPr>
          <w:b/>
          <w:bCs/>
        </w:rPr>
      </w:pPr>
    </w:p>
    <w:tbl>
      <w:tblPr>
        <w:tblW w:w="0" w:type="auto"/>
        <w:tblInd w:w="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0"/>
        <w:gridCol w:w="4522"/>
      </w:tblGrid>
      <w:tr w:rsidR="00EB7777" w14:paraId="51DF6773" w14:textId="77777777">
        <w:tc>
          <w:tcPr>
            <w:tcW w:w="3570" w:type="dxa"/>
          </w:tcPr>
          <w:p w14:paraId="43F730EC" w14:textId="77777777" w:rsidR="00EB7777" w:rsidRDefault="00EB7777">
            <w:pPr>
              <w:pStyle w:val="basic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Samvar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7D1CA985" w14:textId="77777777" w:rsidR="00EB7777" w:rsidRDefault="00EB7777">
            <w:pPr>
              <w:pStyle w:val="basic"/>
              <w:rPr>
                <w:b/>
                <w:bCs/>
              </w:rPr>
            </w:pPr>
            <w:r>
              <w:t xml:space="preserve">(Include name, type and response values.  “None” means none.  Blank means standard demos.  This must match </w:t>
            </w:r>
            <w:proofErr w:type="spellStart"/>
            <w:r>
              <w:t>SurveyMan</w:t>
            </w:r>
            <w:proofErr w:type="spellEnd"/>
            <w:r>
              <w:t>.)</w:t>
            </w:r>
          </w:p>
        </w:tc>
        <w:tc>
          <w:tcPr>
            <w:tcW w:w="4522" w:type="dxa"/>
          </w:tcPr>
          <w:p w14:paraId="4FA040B6" w14:textId="77777777" w:rsidR="00EB7777" w:rsidRDefault="00EB7777">
            <w:pPr>
              <w:pStyle w:val="basic"/>
              <w:rPr>
                <w:b/>
                <w:bCs/>
              </w:rPr>
            </w:pPr>
          </w:p>
        </w:tc>
      </w:tr>
      <w:tr w:rsidR="00EB7777" w14:paraId="4F3FD7AA" w14:textId="77777777">
        <w:tc>
          <w:tcPr>
            <w:tcW w:w="3570" w:type="dxa"/>
          </w:tcPr>
          <w:p w14:paraId="02907EBF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Specified Pre-coding Required</w:t>
            </w:r>
          </w:p>
        </w:tc>
        <w:tc>
          <w:tcPr>
            <w:tcW w:w="4522" w:type="dxa"/>
          </w:tcPr>
          <w:p w14:paraId="7C5B224D" w14:textId="77777777" w:rsidR="00EB7777" w:rsidRDefault="00EB7777">
            <w:pPr>
              <w:pStyle w:val="basic"/>
              <w:rPr>
                <w:b/>
                <w:bCs/>
              </w:rPr>
            </w:pPr>
          </w:p>
        </w:tc>
      </w:tr>
      <w:tr w:rsidR="00EB7777" w14:paraId="7FB5ECF0" w14:textId="77777777">
        <w:tc>
          <w:tcPr>
            <w:tcW w:w="3570" w:type="dxa"/>
          </w:tcPr>
          <w:p w14:paraId="5F4170B1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 xml:space="preserve">Timing Template Required </w:t>
            </w:r>
            <w:r>
              <w:t>(y/n)</w:t>
            </w:r>
          </w:p>
        </w:tc>
        <w:tc>
          <w:tcPr>
            <w:tcW w:w="4522" w:type="dxa"/>
          </w:tcPr>
          <w:p w14:paraId="6C8D31A1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Enabled by default</w:t>
            </w:r>
          </w:p>
        </w:tc>
      </w:tr>
      <w:tr w:rsidR="00EB7777" w14:paraId="789E4FCA" w14:textId="77777777">
        <w:tc>
          <w:tcPr>
            <w:tcW w:w="3570" w:type="dxa"/>
          </w:tcPr>
          <w:p w14:paraId="014FB258" w14:textId="77777777" w:rsidR="00EB7777" w:rsidRDefault="00EB7777">
            <w:pPr>
              <w:pStyle w:val="basic"/>
              <w:rPr>
                <w:b/>
                <w:bCs/>
              </w:rPr>
            </w:pPr>
            <w:r>
              <w:rPr>
                <w:b/>
                <w:bCs/>
              </w:rPr>
              <w:t>Multi-Media</w:t>
            </w:r>
          </w:p>
        </w:tc>
        <w:tc>
          <w:tcPr>
            <w:tcW w:w="4522" w:type="dxa"/>
          </w:tcPr>
          <w:p w14:paraId="697996E2" w14:textId="77777777" w:rsidR="00EB7777" w:rsidRDefault="00EB7777">
            <w:pPr>
              <w:pStyle w:val="basic"/>
              <w:rPr>
                <w:b/>
                <w:bCs/>
              </w:rPr>
            </w:pPr>
          </w:p>
        </w:tc>
      </w:tr>
    </w:tbl>
    <w:p w14:paraId="6C67EF11" w14:textId="77777777" w:rsidR="00EB7777" w:rsidRDefault="00EB7777">
      <w:pPr>
        <w:pStyle w:val="basic"/>
      </w:pPr>
    </w:p>
    <w:p w14:paraId="6A4B5496" w14:textId="77777777" w:rsidR="00EB7777" w:rsidRDefault="00EB7777">
      <w:pPr>
        <w:pStyle w:val="basic"/>
        <w:ind w:left="1442" w:hanging="1442"/>
        <w:rPr>
          <w:b/>
          <w:bCs/>
        </w:rPr>
      </w:pPr>
      <w:r>
        <w:rPr>
          <w:b/>
          <w:bCs/>
          <w:color w:val="FF0000"/>
        </w:rPr>
        <w:t>Important</w:t>
      </w:r>
      <w:r>
        <w:rPr>
          <w:b/>
          <w:bCs/>
        </w:rPr>
        <w:t>:</w:t>
      </w:r>
      <w:r>
        <w:rPr>
          <w:b/>
          <w:bCs/>
        </w:rPr>
        <w:tab/>
        <w:t xml:space="preserve">Do not change Question numbers after Version 1; to add a new question, use alpha characters (e.g., 3a, 3b, </w:t>
      </w:r>
      <w:proofErr w:type="gramStart"/>
      <w:r>
        <w:rPr>
          <w:b/>
          <w:bCs/>
        </w:rPr>
        <w:t>3c</w:t>
      </w:r>
      <w:proofErr w:type="gramEnd"/>
      <w:r>
        <w:rPr>
          <w:b/>
          <w:bCs/>
        </w:rPr>
        <w:t>.)  Changing question numbers will cause delays and potentially errors in the program.</w:t>
      </w:r>
    </w:p>
    <w:p w14:paraId="66F8F09B" w14:textId="77777777" w:rsidR="00EB7777" w:rsidRDefault="00EB7777">
      <w:pPr>
        <w:pStyle w:val="basic"/>
        <w:sectPr w:rsidR="00EB777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080" w:right="1080" w:bottom="1080" w:left="1080" w:header="720" w:footer="504" w:gutter="0"/>
          <w:paperSrc w:first="656" w:other="656"/>
          <w:cols w:space="720"/>
          <w:titlePg/>
        </w:sectPr>
      </w:pPr>
    </w:p>
    <w:p w14:paraId="77335CA5" w14:textId="77777777" w:rsidR="00EB7777" w:rsidRDefault="00EB7777">
      <w:pPr>
        <w:pStyle w:val="basic"/>
      </w:pPr>
    </w:p>
    <w:p w14:paraId="08762D31" w14:textId="77777777" w:rsidR="00EB7777" w:rsidRDefault="000B5160">
      <w:pPr>
        <w:pStyle w:val="sectionstart"/>
      </w:pPr>
      <w:r>
        <w:t>PEW Internet Panel Survey #3</w:t>
      </w:r>
    </w:p>
    <w:p w14:paraId="38B05F08" w14:textId="77777777" w:rsidR="00EB7777" w:rsidRDefault="000B5160">
      <w:pPr>
        <w:pStyle w:val="sectionstart"/>
      </w:pPr>
      <w:r>
        <w:t>November</w:t>
      </w:r>
      <w:r w:rsidR="00EB7777">
        <w:t xml:space="preserve">, </w:t>
      </w:r>
      <w:r>
        <w:t>2014</w:t>
      </w:r>
    </w:p>
    <w:p w14:paraId="613A9284" w14:textId="77777777" w:rsidR="00C57FCE" w:rsidRDefault="00EB7777">
      <w:pPr>
        <w:pStyle w:val="sectionstart"/>
      </w:pPr>
      <w:r>
        <w:t>- Questionnaire -</w:t>
      </w:r>
    </w:p>
    <w:p w14:paraId="1F13BF47" w14:textId="77777777" w:rsidR="00C57FCE" w:rsidRPr="00C57FCE" w:rsidRDefault="00C57FCE" w:rsidP="00C57FCE"/>
    <w:p w14:paraId="539DBACB" w14:textId="77777777" w:rsidR="00952103" w:rsidRDefault="00952103" w:rsidP="00952103">
      <w:pPr>
        <w:pStyle w:val="basic"/>
      </w:pPr>
    </w:p>
    <w:p w14:paraId="6513D9D5" w14:textId="77777777" w:rsidR="00952103" w:rsidRDefault="00952103" w:rsidP="00952103">
      <w:pPr>
        <w:pStyle w:val="basicinstruction"/>
      </w:pPr>
      <w:r>
        <w:t>[</w:t>
      </w:r>
      <w:proofErr w:type="spellStart"/>
      <w:r>
        <w:t>displaya</w:t>
      </w:r>
      <w:proofErr w:type="spellEnd"/>
      <w:r>
        <w:t>]</w:t>
      </w:r>
    </w:p>
    <w:p w14:paraId="4598A349" w14:textId="77777777" w:rsidR="00952103" w:rsidRDefault="00952103" w:rsidP="00952103">
      <w:pPr>
        <w:pStyle w:val="basic"/>
      </w:pPr>
      <w:r>
        <w:t>In this survey we’d like to explore your views about some important issues.</w:t>
      </w:r>
    </w:p>
    <w:p w14:paraId="0BBCF85F" w14:textId="77777777" w:rsidR="00952103" w:rsidRDefault="00952103" w:rsidP="00952103">
      <w:pPr>
        <w:pStyle w:val="basic"/>
      </w:pPr>
    </w:p>
    <w:p w14:paraId="6B91079C" w14:textId="77777777" w:rsidR="00EA5D68" w:rsidRDefault="00363555" w:rsidP="00EA5D68">
      <w:pPr>
        <w:pStyle w:val="basicinstruction"/>
      </w:pPr>
      <w:r>
        <w:t xml:space="preserve"> </w:t>
      </w:r>
      <w:r w:rsidR="00EA5D68">
        <w:t>[programming note: show q1-q4 on the same screen]</w:t>
      </w:r>
    </w:p>
    <w:p w14:paraId="35DDE73B" w14:textId="77777777" w:rsidR="00952103" w:rsidRDefault="00952103" w:rsidP="00952103">
      <w:pPr>
        <w:pStyle w:val="basicinstruction"/>
      </w:pPr>
    </w:p>
    <w:p w14:paraId="1CFC8A24" w14:textId="77777777" w:rsidR="00952103" w:rsidRDefault="00952103" w:rsidP="00952103">
      <w:pPr>
        <w:pStyle w:val="basic"/>
      </w:pPr>
    </w:p>
    <w:p w14:paraId="1F4C5A67" w14:textId="77777777" w:rsidR="00952103" w:rsidRDefault="00952103" w:rsidP="00952103">
      <w:pPr>
        <w:pStyle w:val="basicinstruction"/>
      </w:pPr>
      <w:r>
        <w:t>[</w:t>
      </w:r>
      <w:proofErr w:type="spellStart"/>
      <w:r>
        <w:t>displayb</w:t>
      </w:r>
      <w:proofErr w:type="spellEnd"/>
      <w:r>
        <w:t>]</w:t>
      </w:r>
    </w:p>
    <w:p w14:paraId="4F34D44B" w14:textId="77777777" w:rsidR="00952103" w:rsidRDefault="00952103" w:rsidP="00952103">
      <w:pPr>
        <w:pStyle w:val="basic"/>
      </w:pPr>
      <w:r>
        <w:t>First, we’d like to learn about some activities you might pursue in your daily life</w:t>
      </w:r>
      <w:r w:rsidR="00363555">
        <w:t xml:space="preserve">. </w:t>
      </w:r>
    </w:p>
    <w:p w14:paraId="38C127E6" w14:textId="77777777" w:rsidR="00952103" w:rsidRDefault="00952103" w:rsidP="00952103">
      <w:pPr>
        <w:pStyle w:val="basic"/>
      </w:pPr>
    </w:p>
    <w:p w14:paraId="6524768C" w14:textId="77777777" w:rsidR="00952103" w:rsidRDefault="00952103" w:rsidP="00952103">
      <w:pPr>
        <w:pStyle w:val="basic"/>
      </w:pPr>
    </w:p>
    <w:p w14:paraId="42E4CA73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5E3785B4" w14:textId="77777777" w:rsidR="00952103" w:rsidRDefault="00952103" w:rsidP="00952103">
      <w:pPr>
        <w:pStyle w:val="basic"/>
      </w:pPr>
      <w:r>
        <w:t>Q1. How often do you use your cell phone?</w:t>
      </w:r>
    </w:p>
    <w:p w14:paraId="131121C3" w14:textId="77777777" w:rsidR="00952103" w:rsidRDefault="00952103" w:rsidP="00952103">
      <w:pPr>
        <w:pStyle w:val="basic"/>
      </w:pPr>
    </w:p>
    <w:p w14:paraId="1348E160" w14:textId="77777777" w:rsidR="00952103" w:rsidRDefault="00952103" w:rsidP="00952103">
      <w:pPr>
        <w:pStyle w:val="basic"/>
      </w:pPr>
      <w:r>
        <w:tab/>
      </w:r>
      <w:r>
        <w:tab/>
        <w:t>1. Several times a day</w:t>
      </w:r>
    </w:p>
    <w:p w14:paraId="6DFAE7CE" w14:textId="77777777" w:rsidR="00952103" w:rsidRDefault="00952103" w:rsidP="00952103">
      <w:pPr>
        <w:pStyle w:val="basic"/>
      </w:pPr>
      <w:r>
        <w:tab/>
      </w:r>
      <w:r>
        <w:tab/>
        <w:t xml:space="preserve">2. </w:t>
      </w:r>
      <w:proofErr w:type="gramStart"/>
      <w:r>
        <w:t>About</w:t>
      </w:r>
      <w:proofErr w:type="gramEnd"/>
      <w:r>
        <w:t xml:space="preserve"> once a day</w:t>
      </w:r>
    </w:p>
    <w:p w14:paraId="4D9BB210" w14:textId="77777777" w:rsidR="00952103" w:rsidRDefault="00952103" w:rsidP="00952103">
      <w:pPr>
        <w:pStyle w:val="basic"/>
      </w:pPr>
      <w:r>
        <w:tab/>
      </w:r>
      <w:r>
        <w:tab/>
        <w:t xml:space="preserve">3. </w:t>
      </w:r>
      <w:r w:rsidR="00363555" w:rsidRPr="00363555">
        <w:t>A few times a week</w:t>
      </w:r>
      <w:r w:rsidR="00363555" w:rsidRPr="00363555">
        <w:tab/>
      </w:r>
    </w:p>
    <w:p w14:paraId="690ADCC3" w14:textId="77777777" w:rsidR="00952103" w:rsidRDefault="00952103" w:rsidP="00952103">
      <w:pPr>
        <w:pStyle w:val="basic"/>
      </w:pPr>
      <w:r>
        <w:tab/>
      </w:r>
      <w:r>
        <w:tab/>
        <w:t xml:space="preserve">4. A </w:t>
      </w:r>
      <w:r w:rsidR="00363555">
        <w:t xml:space="preserve">few </w:t>
      </w:r>
      <w:r>
        <w:t>times a month</w:t>
      </w:r>
    </w:p>
    <w:p w14:paraId="60C41395" w14:textId="77777777" w:rsidR="00845871" w:rsidRDefault="006D4BBA" w:rsidP="00952103">
      <w:pPr>
        <w:pStyle w:val="basic"/>
      </w:pPr>
      <w:r>
        <w:tab/>
      </w:r>
      <w:r>
        <w:tab/>
        <w:t>5. A few times a year</w:t>
      </w:r>
    </w:p>
    <w:p w14:paraId="5D3026CD" w14:textId="41973EDF" w:rsidR="00363555" w:rsidRDefault="00952103" w:rsidP="00952103">
      <w:pPr>
        <w:pStyle w:val="basic"/>
      </w:pPr>
      <w:r>
        <w:tab/>
      </w:r>
      <w:r>
        <w:tab/>
      </w:r>
      <w:r w:rsidR="006D4BBA">
        <w:t>6</w:t>
      </w:r>
      <w:r>
        <w:t>. Never</w:t>
      </w:r>
    </w:p>
    <w:p w14:paraId="1B4D60FD" w14:textId="410A7C5B" w:rsidR="00952103" w:rsidRDefault="00363555" w:rsidP="00952103">
      <w:pPr>
        <w:pStyle w:val="basic"/>
      </w:pPr>
      <w:r>
        <w:tab/>
      </w:r>
    </w:p>
    <w:p w14:paraId="028E8D93" w14:textId="77777777" w:rsidR="00952103" w:rsidRDefault="00952103" w:rsidP="00952103">
      <w:pPr>
        <w:pStyle w:val="basic"/>
      </w:pPr>
    </w:p>
    <w:p w14:paraId="31D9F4B4" w14:textId="77777777" w:rsidR="00952103" w:rsidRDefault="00952103" w:rsidP="00952103">
      <w:pPr>
        <w:pStyle w:val="basic"/>
      </w:pPr>
    </w:p>
    <w:p w14:paraId="118D6EFE" w14:textId="77777777" w:rsidR="00363555" w:rsidRDefault="00363555" w:rsidP="00363555">
      <w:pPr>
        <w:pStyle w:val="basicinstruction"/>
      </w:pPr>
      <w:r>
        <w:t>[If Q1=1-5]</w:t>
      </w:r>
    </w:p>
    <w:p w14:paraId="79E7C955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4C23B186" w14:textId="77777777" w:rsidR="00952103" w:rsidRDefault="00952103" w:rsidP="00952103">
      <w:pPr>
        <w:pStyle w:val="basic"/>
      </w:pPr>
      <w:r>
        <w:t>Q2. How often do you send and receive text messages on your cell phone?</w:t>
      </w:r>
    </w:p>
    <w:p w14:paraId="105E2E09" w14:textId="77777777" w:rsidR="00952103" w:rsidRDefault="00952103" w:rsidP="00952103">
      <w:pPr>
        <w:pStyle w:val="basic"/>
      </w:pPr>
    </w:p>
    <w:p w14:paraId="0818C645" w14:textId="77777777" w:rsidR="00952103" w:rsidRDefault="00952103" w:rsidP="00952103">
      <w:pPr>
        <w:pStyle w:val="basic"/>
      </w:pPr>
      <w:r>
        <w:tab/>
      </w:r>
      <w:r>
        <w:tab/>
        <w:t>1. Several times a day</w:t>
      </w:r>
    </w:p>
    <w:p w14:paraId="397B04FB" w14:textId="77777777" w:rsidR="00952103" w:rsidRDefault="00952103" w:rsidP="00952103">
      <w:pPr>
        <w:pStyle w:val="basic"/>
      </w:pPr>
      <w:r>
        <w:tab/>
      </w:r>
      <w:r>
        <w:tab/>
        <w:t xml:space="preserve">2. </w:t>
      </w:r>
      <w:proofErr w:type="gramStart"/>
      <w:r>
        <w:t>About</w:t>
      </w:r>
      <w:proofErr w:type="gramEnd"/>
      <w:r>
        <w:t xml:space="preserve"> once a day</w:t>
      </w:r>
    </w:p>
    <w:p w14:paraId="3F7AE8B3" w14:textId="77777777" w:rsidR="00952103" w:rsidRDefault="00952103" w:rsidP="00952103">
      <w:pPr>
        <w:pStyle w:val="basic"/>
      </w:pPr>
      <w:r>
        <w:tab/>
      </w:r>
      <w:r>
        <w:tab/>
        <w:t xml:space="preserve">3. </w:t>
      </w:r>
      <w:r w:rsidR="00363555" w:rsidRPr="00363555">
        <w:t>A few times a week</w:t>
      </w:r>
    </w:p>
    <w:p w14:paraId="693DFADC" w14:textId="77777777" w:rsidR="00952103" w:rsidRDefault="00952103" w:rsidP="00952103">
      <w:pPr>
        <w:pStyle w:val="basic"/>
      </w:pPr>
      <w:r>
        <w:tab/>
      </w:r>
      <w:r>
        <w:tab/>
        <w:t xml:space="preserve">4. A </w:t>
      </w:r>
      <w:r w:rsidR="00363555">
        <w:t xml:space="preserve">few </w:t>
      </w:r>
      <w:r>
        <w:t>times a month</w:t>
      </w:r>
    </w:p>
    <w:p w14:paraId="09CDAFFA" w14:textId="77777777" w:rsidR="006D4BBA" w:rsidRDefault="006D4BBA" w:rsidP="00952103">
      <w:pPr>
        <w:pStyle w:val="basic"/>
      </w:pPr>
      <w:r>
        <w:tab/>
      </w:r>
      <w:r>
        <w:tab/>
        <w:t>5. A few times a year</w:t>
      </w:r>
    </w:p>
    <w:p w14:paraId="32E4CC6F" w14:textId="4A5174F7" w:rsidR="00952103" w:rsidRDefault="00952103" w:rsidP="00952103">
      <w:pPr>
        <w:pStyle w:val="basic"/>
      </w:pPr>
      <w:r>
        <w:tab/>
      </w:r>
      <w:r>
        <w:tab/>
      </w:r>
      <w:r w:rsidR="006D4BBA">
        <w:t>6</w:t>
      </w:r>
      <w:r>
        <w:t>. Never</w:t>
      </w:r>
    </w:p>
    <w:p w14:paraId="0E838429" w14:textId="77777777" w:rsidR="00952103" w:rsidRDefault="00952103" w:rsidP="00952103">
      <w:pPr>
        <w:pStyle w:val="basic"/>
      </w:pPr>
    </w:p>
    <w:p w14:paraId="6671D775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3863970B" w14:textId="77777777" w:rsidR="00952103" w:rsidRDefault="00952103" w:rsidP="00952103">
      <w:pPr>
        <w:pStyle w:val="basic"/>
      </w:pPr>
      <w:r>
        <w:t>Q3. How often do you use the internet either on a computer or on a mobile device like a smartphone</w:t>
      </w:r>
      <w:r w:rsidR="00363555">
        <w:t xml:space="preserve"> or tablet</w:t>
      </w:r>
      <w:r>
        <w:t>?</w:t>
      </w:r>
    </w:p>
    <w:p w14:paraId="5FA65E48" w14:textId="77777777" w:rsidR="00952103" w:rsidRDefault="00952103" w:rsidP="00952103">
      <w:pPr>
        <w:pStyle w:val="basic"/>
      </w:pPr>
    </w:p>
    <w:p w14:paraId="0C7BCF78" w14:textId="77777777" w:rsidR="00952103" w:rsidRDefault="00952103" w:rsidP="00952103">
      <w:pPr>
        <w:pStyle w:val="basic"/>
      </w:pPr>
      <w:r>
        <w:tab/>
      </w:r>
      <w:r>
        <w:tab/>
        <w:t>1. Several times a day</w:t>
      </w:r>
    </w:p>
    <w:p w14:paraId="04D2E3DF" w14:textId="77777777" w:rsidR="00952103" w:rsidRDefault="00952103" w:rsidP="00952103">
      <w:pPr>
        <w:pStyle w:val="basic"/>
      </w:pPr>
      <w:r>
        <w:lastRenderedPageBreak/>
        <w:tab/>
      </w:r>
      <w:r>
        <w:tab/>
        <w:t xml:space="preserve">2. </w:t>
      </w:r>
      <w:proofErr w:type="gramStart"/>
      <w:r>
        <w:t>About</w:t>
      </w:r>
      <w:proofErr w:type="gramEnd"/>
      <w:r>
        <w:t xml:space="preserve"> once a day</w:t>
      </w:r>
    </w:p>
    <w:p w14:paraId="297C9B1C" w14:textId="77777777" w:rsidR="00952103" w:rsidRDefault="00952103" w:rsidP="00952103">
      <w:pPr>
        <w:pStyle w:val="basic"/>
      </w:pPr>
      <w:r>
        <w:tab/>
      </w:r>
      <w:r>
        <w:tab/>
        <w:t xml:space="preserve">3. A </w:t>
      </w:r>
      <w:r w:rsidR="00363555">
        <w:t xml:space="preserve">few times a </w:t>
      </w:r>
      <w:r w:rsidR="00DE272E">
        <w:t>week</w:t>
      </w:r>
    </w:p>
    <w:p w14:paraId="2C574462" w14:textId="320113A1" w:rsidR="00363555" w:rsidRDefault="00952103" w:rsidP="00363555">
      <w:pPr>
        <w:pStyle w:val="basic"/>
      </w:pPr>
      <w:r>
        <w:tab/>
      </w:r>
      <w:r>
        <w:tab/>
        <w:t xml:space="preserve">4. </w:t>
      </w:r>
      <w:r w:rsidR="00363555">
        <w:t>A few times a month</w:t>
      </w:r>
    </w:p>
    <w:p w14:paraId="2AE73AD2" w14:textId="77777777" w:rsidR="006D4BBA" w:rsidRDefault="006D4BBA" w:rsidP="00363555">
      <w:pPr>
        <w:pStyle w:val="basic"/>
      </w:pPr>
      <w:r>
        <w:tab/>
      </w:r>
      <w:r>
        <w:tab/>
        <w:t>5. A few times a year</w:t>
      </w:r>
    </w:p>
    <w:p w14:paraId="03C84E41" w14:textId="2CFF4228" w:rsidR="00952103" w:rsidRDefault="00363555" w:rsidP="00363555">
      <w:pPr>
        <w:pStyle w:val="basic"/>
      </w:pPr>
      <w:r>
        <w:tab/>
      </w:r>
      <w:r>
        <w:tab/>
      </w:r>
      <w:r w:rsidR="006D4BBA">
        <w:t>6</w:t>
      </w:r>
      <w:r>
        <w:t xml:space="preserve">. </w:t>
      </w:r>
      <w:r w:rsidR="00845871">
        <w:t>Never</w:t>
      </w:r>
    </w:p>
    <w:p w14:paraId="366EBD6D" w14:textId="77777777" w:rsidR="00952103" w:rsidRDefault="00952103" w:rsidP="00952103">
      <w:pPr>
        <w:pStyle w:val="basic"/>
      </w:pPr>
    </w:p>
    <w:p w14:paraId="5165BFB6" w14:textId="77777777" w:rsidR="00952103" w:rsidRDefault="00EA5D68" w:rsidP="00952103">
      <w:pPr>
        <w:pStyle w:val="basicinstruction"/>
      </w:pPr>
      <w:r>
        <w:t xml:space="preserve"> </w:t>
      </w:r>
    </w:p>
    <w:p w14:paraId="47787D09" w14:textId="77777777" w:rsidR="00952103" w:rsidRDefault="00952103" w:rsidP="00952103">
      <w:pPr>
        <w:pStyle w:val="basic"/>
      </w:pPr>
    </w:p>
    <w:p w14:paraId="7461ACE4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623292DF" w14:textId="77777777" w:rsidR="00952103" w:rsidRDefault="00952103" w:rsidP="00952103">
      <w:pPr>
        <w:pStyle w:val="basic"/>
      </w:pPr>
      <w:r>
        <w:t>Q4.  How often do you send and receive email?</w:t>
      </w:r>
    </w:p>
    <w:p w14:paraId="49397284" w14:textId="77777777" w:rsidR="00952103" w:rsidRDefault="00952103" w:rsidP="00952103">
      <w:pPr>
        <w:pStyle w:val="basic"/>
      </w:pPr>
    </w:p>
    <w:p w14:paraId="3BEB154F" w14:textId="77777777" w:rsidR="00952103" w:rsidRDefault="00952103" w:rsidP="00952103">
      <w:pPr>
        <w:pStyle w:val="basic"/>
      </w:pPr>
      <w:r>
        <w:tab/>
      </w:r>
      <w:r>
        <w:tab/>
        <w:t>1. Several times a day</w:t>
      </w:r>
    </w:p>
    <w:p w14:paraId="449D4BFE" w14:textId="77777777" w:rsidR="00952103" w:rsidRDefault="00952103" w:rsidP="00952103">
      <w:pPr>
        <w:pStyle w:val="basic"/>
      </w:pPr>
      <w:r>
        <w:tab/>
      </w:r>
      <w:r>
        <w:tab/>
        <w:t xml:space="preserve">2. </w:t>
      </w:r>
      <w:proofErr w:type="gramStart"/>
      <w:r>
        <w:t>About</w:t>
      </w:r>
      <w:proofErr w:type="gramEnd"/>
      <w:r>
        <w:t xml:space="preserve"> once a day</w:t>
      </w:r>
    </w:p>
    <w:p w14:paraId="61793660" w14:textId="77777777" w:rsidR="00952103" w:rsidRDefault="00952103" w:rsidP="00952103">
      <w:pPr>
        <w:pStyle w:val="basic"/>
      </w:pPr>
      <w:r>
        <w:tab/>
      </w:r>
      <w:r>
        <w:tab/>
        <w:t xml:space="preserve">3. A </w:t>
      </w:r>
      <w:r w:rsidR="00DE272E">
        <w:t xml:space="preserve">few </w:t>
      </w:r>
      <w:r>
        <w:t xml:space="preserve">times a </w:t>
      </w:r>
      <w:r w:rsidR="00DE272E">
        <w:t>week</w:t>
      </w:r>
    </w:p>
    <w:p w14:paraId="0227D852" w14:textId="77777777" w:rsidR="00952103" w:rsidRDefault="00952103" w:rsidP="00952103">
      <w:pPr>
        <w:pStyle w:val="basic"/>
      </w:pPr>
      <w:r>
        <w:tab/>
      </w:r>
      <w:r>
        <w:tab/>
        <w:t xml:space="preserve">4.  </w:t>
      </w:r>
      <w:r w:rsidR="00DE272E" w:rsidRPr="00DE272E">
        <w:t>A few times a month</w:t>
      </w:r>
    </w:p>
    <w:p w14:paraId="4DA2744A" w14:textId="77777777" w:rsidR="006D4BBA" w:rsidRDefault="006D4BBA" w:rsidP="00952103">
      <w:pPr>
        <w:pStyle w:val="basic"/>
      </w:pPr>
      <w:r>
        <w:tab/>
      </w:r>
      <w:r>
        <w:tab/>
        <w:t>5. A few times a year</w:t>
      </w:r>
    </w:p>
    <w:p w14:paraId="6C54250E" w14:textId="5799D478" w:rsidR="00DE272E" w:rsidRDefault="00DE272E" w:rsidP="00952103">
      <w:pPr>
        <w:pStyle w:val="basic"/>
      </w:pPr>
      <w:r>
        <w:tab/>
      </w:r>
      <w:r>
        <w:tab/>
      </w:r>
      <w:r w:rsidR="006D4BBA">
        <w:t>6</w:t>
      </w:r>
      <w:proofErr w:type="gramStart"/>
      <w:r w:rsidR="006D4BBA">
        <w:t>,</w:t>
      </w:r>
      <w:r>
        <w:t xml:space="preserve">  Never</w:t>
      </w:r>
      <w:proofErr w:type="gramEnd"/>
    </w:p>
    <w:p w14:paraId="731E89B0" w14:textId="77777777" w:rsidR="00952103" w:rsidRDefault="00952103" w:rsidP="00952103">
      <w:pPr>
        <w:pStyle w:val="basic"/>
      </w:pPr>
    </w:p>
    <w:p w14:paraId="75950BA9" w14:textId="77777777" w:rsidR="00952103" w:rsidRDefault="00952103" w:rsidP="00952103">
      <w:pPr>
        <w:pStyle w:val="basic"/>
      </w:pPr>
    </w:p>
    <w:p w14:paraId="71ED53CB" w14:textId="77777777" w:rsidR="00EA5D68" w:rsidRDefault="00EA5D68" w:rsidP="00EA5D68">
      <w:pPr>
        <w:pStyle w:val="basicinstruction"/>
      </w:pPr>
      <w:r>
        <w:t>[programming note: show q5-q7 on the same screen]</w:t>
      </w:r>
    </w:p>
    <w:p w14:paraId="38B48743" w14:textId="77777777" w:rsidR="00EA5D68" w:rsidRDefault="00EA5D68" w:rsidP="00952103">
      <w:pPr>
        <w:pStyle w:val="basicinstruction"/>
      </w:pPr>
    </w:p>
    <w:p w14:paraId="00B5DA34" w14:textId="77777777" w:rsidR="00EA5D68" w:rsidRDefault="00EA5D68" w:rsidP="00952103">
      <w:pPr>
        <w:pStyle w:val="basicinstruction"/>
      </w:pPr>
    </w:p>
    <w:p w14:paraId="5B80AD98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72907C9B" w14:textId="77777777" w:rsidR="00952103" w:rsidRDefault="00952103" w:rsidP="00952103">
      <w:pPr>
        <w:pStyle w:val="basic"/>
      </w:pPr>
      <w:r>
        <w:t>Q5. How often do you use social media such as Facebook, Twitter, Pinterest, or LinkedIn?</w:t>
      </w:r>
    </w:p>
    <w:p w14:paraId="2C092A31" w14:textId="77777777" w:rsidR="00952103" w:rsidRDefault="00952103" w:rsidP="00952103">
      <w:pPr>
        <w:pStyle w:val="basic"/>
      </w:pPr>
    </w:p>
    <w:p w14:paraId="76A45238" w14:textId="77777777" w:rsidR="00952103" w:rsidRDefault="00952103" w:rsidP="00952103">
      <w:pPr>
        <w:pStyle w:val="basic"/>
      </w:pPr>
      <w:r>
        <w:tab/>
      </w:r>
      <w:r>
        <w:tab/>
        <w:t>1. Several times a day</w:t>
      </w:r>
    </w:p>
    <w:p w14:paraId="18F325EF" w14:textId="77777777" w:rsidR="00952103" w:rsidRDefault="00952103" w:rsidP="00952103">
      <w:pPr>
        <w:pStyle w:val="basic"/>
      </w:pPr>
      <w:r>
        <w:tab/>
      </w:r>
      <w:r>
        <w:tab/>
        <w:t xml:space="preserve">2. </w:t>
      </w:r>
      <w:proofErr w:type="gramStart"/>
      <w:r>
        <w:t>About</w:t>
      </w:r>
      <w:proofErr w:type="gramEnd"/>
      <w:r>
        <w:t xml:space="preserve"> once a day</w:t>
      </w:r>
    </w:p>
    <w:p w14:paraId="4302F167" w14:textId="77777777" w:rsidR="00952103" w:rsidRDefault="00952103" w:rsidP="00952103">
      <w:pPr>
        <w:pStyle w:val="basic"/>
      </w:pPr>
      <w:r>
        <w:tab/>
      </w:r>
      <w:r>
        <w:tab/>
        <w:t xml:space="preserve">3. A </w:t>
      </w:r>
      <w:r w:rsidR="00DE272E">
        <w:t xml:space="preserve">few </w:t>
      </w:r>
      <w:r>
        <w:t xml:space="preserve">times a </w:t>
      </w:r>
      <w:r w:rsidR="00DE272E">
        <w:t>week</w:t>
      </w:r>
    </w:p>
    <w:p w14:paraId="62F3E35E" w14:textId="77777777" w:rsidR="00952103" w:rsidRDefault="00952103" w:rsidP="00952103">
      <w:pPr>
        <w:pStyle w:val="basic"/>
      </w:pPr>
      <w:r>
        <w:tab/>
      </w:r>
      <w:r>
        <w:tab/>
        <w:t xml:space="preserve">4.  </w:t>
      </w:r>
      <w:r w:rsidR="00DE272E">
        <w:t>A few times a month</w:t>
      </w:r>
    </w:p>
    <w:p w14:paraId="41667D04" w14:textId="77777777" w:rsidR="002648BF" w:rsidRDefault="002648BF" w:rsidP="00952103">
      <w:pPr>
        <w:pStyle w:val="basic"/>
      </w:pPr>
      <w:r>
        <w:tab/>
      </w:r>
      <w:r>
        <w:tab/>
        <w:t>5. A few times a year</w:t>
      </w:r>
    </w:p>
    <w:p w14:paraId="13D6E390" w14:textId="4378D490" w:rsidR="00952103" w:rsidRDefault="00952103" w:rsidP="00952103">
      <w:pPr>
        <w:pStyle w:val="basic"/>
      </w:pPr>
      <w:r>
        <w:tab/>
      </w:r>
      <w:r>
        <w:tab/>
      </w:r>
      <w:r w:rsidR="002648BF">
        <w:t>6</w:t>
      </w:r>
      <w:r>
        <w:t xml:space="preserve">. Never </w:t>
      </w:r>
    </w:p>
    <w:p w14:paraId="35E4CE60" w14:textId="77777777" w:rsidR="00952103" w:rsidRDefault="00952103" w:rsidP="00952103">
      <w:pPr>
        <w:pStyle w:val="basic"/>
      </w:pPr>
    </w:p>
    <w:p w14:paraId="25CE0228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6B3584BB" w14:textId="77777777" w:rsidR="00952103" w:rsidRDefault="00952103" w:rsidP="00952103">
      <w:pPr>
        <w:pStyle w:val="basic"/>
      </w:pPr>
      <w:r>
        <w:t>Q6. How often do you use apps on a mobile device such as a smartphone or tablet computer?</w:t>
      </w:r>
    </w:p>
    <w:p w14:paraId="7F31EFB8" w14:textId="77777777" w:rsidR="00952103" w:rsidRDefault="00952103" w:rsidP="00952103">
      <w:pPr>
        <w:pStyle w:val="basic"/>
      </w:pPr>
    </w:p>
    <w:p w14:paraId="39C6545D" w14:textId="77777777" w:rsidR="00952103" w:rsidRDefault="00952103" w:rsidP="00952103">
      <w:pPr>
        <w:pStyle w:val="basic"/>
      </w:pPr>
      <w:r>
        <w:tab/>
      </w:r>
      <w:r>
        <w:tab/>
        <w:t>1. Several times a day</w:t>
      </w:r>
    </w:p>
    <w:p w14:paraId="089F4AA1" w14:textId="77777777" w:rsidR="00952103" w:rsidRDefault="00952103" w:rsidP="00952103">
      <w:pPr>
        <w:pStyle w:val="basic"/>
      </w:pPr>
      <w:r>
        <w:tab/>
      </w:r>
      <w:r>
        <w:tab/>
        <w:t xml:space="preserve">2. </w:t>
      </w:r>
      <w:proofErr w:type="gramStart"/>
      <w:r>
        <w:t>About</w:t>
      </w:r>
      <w:proofErr w:type="gramEnd"/>
      <w:r>
        <w:t xml:space="preserve"> once a day</w:t>
      </w:r>
    </w:p>
    <w:p w14:paraId="61FEC9F8" w14:textId="77777777" w:rsidR="00952103" w:rsidRDefault="00952103" w:rsidP="00952103">
      <w:pPr>
        <w:pStyle w:val="basic"/>
      </w:pPr>
      <w:r>
        <w:tab/>
      </w:r>
      <w:r>
        <w:tab/>
        <w:t xml:space="preserve">3. A </w:t>
      </w:r>
      <w:r w:rsidR="00DE272E">
        <w:t xml:space="preserve">few </w:t>
      </w:r>
      <w:r>
        <w:t xml:space="preserve">times a </w:t>
      </w:r>
      <w:r w:rsidR="00DE272E">
        <w:t>week</w:t>
      </w:r>
    </w:p>
    <w:p w14:paraId="069713E0" w14:textId="77777777" w:rsidR="00952103" w:rsidRDefault="00952103" w:rsidP="00952103">
      <w:pPr>
        <w:pStyle w:val="basic"/>
      </w:pPr>
      <w:r>
        <w:tab/>
      </w:r>
      <w:r>
        <w:tab/>
        <w:t xml:space="preserve">4.  </w:t>
      </w:r>
      <w:r w:rsidR="00DE272E">
        <w:t>A few times a month</w:t>
      </w:r>
    </w:p>
    <w:p w14:paraId="6CE2379D" w14:textId="77777777" w:rsidR="002648BF" w:rsidRDefault="002648BF" w:rsidP="00952103">
      <w:pPr>
        <w:pStyle w:val="basic"/>
      </w:pPr>
      <w:r>
        <w:tab/>
      </w:r>
      <w:r>
        <w:tab/>
        <w:t>5. A few times a year</w:t>
      </w:r>
    </w:p>
    <w:p w14:paraId="3D7C6790" w14:textId="0D7F7168" w:rsidR="00952103" w:rsidRDefault="00952103" w:rsidP="00952103">
      <w:pPr>
        <w:pStyle w:val="basic"/>
      </w:pPr>
      <w:r>
        <w:tab/>
      </w:r>
      <w:r>
        <w:tab/>
      </w:r>
      <w:r w:rsidR="002648BF">
        <w:t>6</w:t>
      </w:r>
      <w:r>
        <w:t xml:space="preserve">. Never </w:t>
      </w:r>
    </w:p>
    <w:p w14:paraId="689DDDF2" w14:textId="77777777" w:rsidR="00952103" w:rsidRDefault="00952103" w:rsidP="00952103">
      <w:pPr>
        <w:pStyle w:val="basic"/>
      </w:pPr>
    </w:p>
    <w:p w14:paraId="0B587691" w14:textId="77777777" w:rsidR="00952103" w:rsidRDefault="00952103" w:rsidP="00952103">
      <w:pPr>
        <w:pStyle w:val="basic"/>
      </w:pPr>
    </w:p>
    <w:p w14:paraId="5BC9507F" w14:textId="6D2E5521" w:rsidR="00952103" w:rsidRDefault="00952103" w:rsidP="00952103">
      <w:pPr>
        <w:pStyle w:val="basicinstruction"/>
      </w:pPr>
      <w:r>
        <w:t>[if q6=1, 2, 3, 4</w:t>
      </w:r>
      <w:r w:rsidR="002648BF">
        <w:t xml:space="preserve"> or 5</w:t>
      </w:r>
      <w:r>
        <w:t>]</w:t>
      </w:r>
    </w:p>
    <w:p w14:paraId="5521FE57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14272028" w14:textId="77777777" w:rsidR="00952103" w:rsidRPr="00DE272E" w:rsidRDefault="00952103" w:rsidP="00952103">
      <w:pPr>
        <w:pStyle w:val="basic"/>
      </w:pPr>
      <w:r>
        <w:t xml:space="preserve">Q7. </w:t>
      </w:r>
      <w:r w:rsidR="00DE272E" w:rsidRPr="00DE272E">
        <w:t>When an app on your smartphone or table</w:t>
      </w:r>
      <w:r w:rsidR="002648BF">
        <w:t>t</w:t>
      </w:r>
      <w:r w:rsidR="00DE272E" w:rsidRPr="00DE272E">
        <w:t xml:space="preserve"> seeks your permission to use your location, how often you allow it to use your location? </w:t>
      </w:r>
      <w:r w:rsidRPr="00DE272E">
        <w:t xml:space="preserve"> </w:t>
      </w:r>
    </w:p>
    <w:p w14:paraId="3C095C1F" w14:textId="77777777" w:rsidR="00952103" w:rsidRDefault="00952103" w:rsidP="00952103">
      <w:pPr>
        <w:pStyle w:val="basic"/>
      </w:pPr>
    </w:p>
    <w:p w14:paraId="4E1FF6F0" w14:textId="2584D597" w:rsidR="00DE272E" w:rsidRPr="00DE272E" w:rsidRDefault="00952103" w:rsidP="00DE272E">
      <w:pPr>
        <w:pStyle w:val="basic"/>
        <w:rPr>
          <w:rFonts w:ascii="Garamond" w:hAnsi="Garamond"/>
        </w:rPr>
      </w:pPr>
      <w:r>
        <w:tab/>
        <w:t>1</w:t>
      </w:r>
      <w:r>
        <w:tab/>
      </w:r>
      <w:r w:rsidR="002648BF">
        <w:t>Frequently</w:t>
      </w:r>
    </w:p>
    <w:p w14:paraId="3B5141AF" w14:textId="2A68A7B8" w:rsidR="00DE272E" w:rsidRDefault="00DE272E" w:rsidP="00DE272E">
      <w:pPr>
        <w:pStyle w:val="basic"/>
      </w:pPr>
      <w:r w:rsidRPr="00DA26CA">
        <w:tab/>
        <w:t>2</w:t>
      </w:r>
      <w:r w:rsidRPr="00DA26CA">
        <w:tab/>
        <w:t>Some</w:t>
      </w:r>
      <w:r w:rsidR="002648BF">
        <w:t>times</w:t>
      </w:r>
      <w:r>
        <w:t xml:space="preserve"> </w:t>
      </w:r>
    </w:p>
    <w:p w14:paraId="3751B103" w14:textId="0BF71417" w:rsidR="00DE272E" w:rsidRPr="00DA26CA" w:rsidRDefault="00DE272E" w:rsidP="00DE272E">
      <w:pPr>
        <w:pStyle w:val="basic"/>
      </w:pPr>
      <w:r w:rsidRPr="00DA26CA">
        <w:tab/>
        <w:t>3</w:t>
      </w:r>
      <w:r w:rsidRPr="00DA26CA">
        <w:tab/>
      </w:r>
      <w:r w:rsidR="002648BF">
        <w:t>Hardly ever</w:t>
      </w:r>
    </w:p>
    <w:p w14:paraId="5400A325" w14:textId="20CA6C75" w:rsidR="00DE272E" w:rsidRPr="00725176" w:rsidRDefault="00DE272E" w:rsidP="00DE272E">
      <w:pPr>
        <w:pStyle w:val="basic"/>
        <w:rPr>
          <w:rFonts w:ascii="Verdana" w:hAnsi="Verdana"/>
          <w:sz w:val="18"/>
          <w:szCs w:val="18"/>
        </w:rPr>
      </w:pPr>
      <w:r>
        <w:tab/>
        <w:t>4</w:t>
      </w:r>
      <w:r>
        <w:tab/>
        <w:t>N</w:t>
      </w:r>
      <w:r w:rsidR="002648BF">
        <w:t>ever</w:t>
      </w:r>
    </w:p>
    <w:p w14:paraId="377FA13A" w14:textId="77777777" w:rsidR="00952103" w:rsidRDefault="00952103" w:rsidP="00952103">
      <w:pPr>
        <w:pStyle w:val="basic"/>
      </w:pPr>
    </w:p>
    <w:p w14:paraId="3658FF4B" w14:textId="77777777" w:rsidR="00952103" w:rsidRDefault="00DE272E" w:rsidP="00952103">
      <w:pPr>
        <w:pStyle w:val="basicinstruction"/>
      </w:pPr>
      <w:r>
        <w:lastRenderedPageBreak/>
        <w:t xml:space="preserve"> </w:t>
      </w:r>
    </w:p>
    <w:p w14:paraId="0F46B631" w14:textId="77777777" w:rsidR="00952103" w:rsidRDefault="00952103" w:rsidP="00952103">
      <w:pPr>
        <w:pStyle w:val="basic"/>
      </w:pPr>
    </w:p>
    <w:p w14:paraId="26C83664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69DB63D5" w14:textId="77777777" w:rsidR="00952103" w:rsidRDefault="00952103" w:rsidP="00952103">
      <w:pPr>
        <w:pStyle w:val="basic"/>
      </w:pPr>
      <w:r>
        <w:t>Q8. How often do you use search engines to look up information?</w:t>
      </w:r>
    </w:p>
    <w:p w14:paraId="2091C37D" w14:textId="77777777" w:rsidR="00952103" w:rsidRDefault="00952103" w:rsidP="00952103">
      <w:pPr>
        <w:pStyle w:val="basic"/>
      </w:pPr>
    </w:p>
    <w:p w14:paraId="13055579" w14:textId="77777777" w:rsidR="007C70F1" w:rsidRDefault="00952103" w:rsidP="007C70F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rFonts w:ascii="Garamond" w:hAnsi="Garamond" w:cs="Helvetica"/>
          <w:bCs/>
        </w:rPr>
      </w:pPr>
      <w:r>
        <w:tab/>
      </w:r>
      <w:r>
        <w:tab/>
        <w:t xml:space="preserve"> </w:t>
      </w:r>
    </w:p>
    <w:p w14:paraId="4EACCC3D" w14:textId="77777777" w:rsidR="007C70F1" w:rsidRDefault="007C70F1" w:rsidP="00674EB6">
      <w:pPr>
        <w:pStyle w:val="basic"/>
      </w:pPr>
      <w:r>
        <w:tab/>
      </w:r>
      <w:r>
        <w:tab/>
        <w:t>1. Several times a day</w:t>
      </w:r>
    </w:p>
    <w:p w14:paraId="56240C5C" w14:textId="77777777" w:rsidR="007C70F1" w:rsidRDefault="007C70F1" w:rsidP="00674EB6">
      <w:pPr>
        <w:pStyle w:val="basic"/>
      </w:pPr>
      <w:r>
        <w:tab/>
      </w:r>
      <w:r>
        <w:tab/>
        <w:t xml:space="preserve">2. </w:t>
      </w:r>
      <w:proofErr w:type="gramStart"/>
      <w:r>
        <w:t>About</w:t>
      </w:r>
      <w:proofErr w:type="gramEnd"/>
      <w:r>
        <w:t xml:space="preserve"> once a day</w:t>
      </w:r>
    </w:p>
    <w:p w14:paraId="3FFB1B36" w14:textId="77777777" w:rsidR="007C70F1" w:rsidRDefault="007C70F1" w:rsidP="00674EB6">
      <w:pPr>
        <w:pStyle w:val="basic"/>
      </w:pPr>
      <w:r>
        <w:tab/>
      </w:r>
      <w:r>
        <w:tab/>
        <w:t>3. A few times a week</w:t>
      </w:r>
      <w:r>
        <w:tab/>
      </w:r>
    </w:p>
    <w:p w14:paraId="1F4FAEC7" w14:textId="77777777" w:rsidR="007C70F1" w:rsidRDefault="007C70F1" w:rsidP="00674EB6">
      <w:pPr>
        <w:pStyle w:val="basic"/>
      </w:pPr>
      <w:r>
        <w:tab/>
      </w:r>
      <w:r>
        <w:tab/>
        <w:t>4. A few times a month</w:t>
      </w:r>
    </w:p>
    <w:p w14:paraId="4EF0B8B2" w14:textId="77777777" w:rsidR="002648BF" w:rsidRDefault="002648BF" w:rsidP="00674EB6">
      <w:pPr>
        <w:pStyle w:val="basic"/>
      </w:pPr>
      <w:r>
        <w:tab/>
      </w:r>
      <w:r>
        <w:tab/>
        <w:t>5. A few times a year</w:t>
      </w:r>
    </w:p>
    <w:p w14:paraId="03EA6B8B" w14:textId="10AF7D87" w:rsidR="007C70F1" w:rsidRDefault="007C70F1" w:rsidP="00674EB6">
      <w:pPr>
        <w:pStyle w:val="basic"/>
      </w:pPr>
      <w:r>
        <w:tab/>
      </w:r>
      <w:r>
        <w:tab/>
      </w:r>
      <w:r w:rsidR="002648BF">
        <w:t>6</w:t>
      </w:r>
      <w:r>
        <w:t>. Never</w:t>
      </w:r>
    </w:p>
    <w:p w14:paraId="532C7608" w14:textId="77777777" w:rsidR="00952103" w:rsidRDefault="00952103" w:rsidP="00952103">
      <w:pPr>
        <w:pStyle w:val="basic"/>
      </w:pPr>
    </w:p>
    <w:p w14:paraId="6BB8F622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31C75F67" w14:textId="77777777" w:rsidR="00DE272E" w:rsidRDefault="00952103" w:rsidP="00DE272E">
      <w:pPr>
        <w:pStyle w:val="basic"/>
      </w:pPr>
      <w:r>
        <w:t xml:space="preserve">Q9. </w:t>
      </w:r>
      <w:proofErr w:type="gramStart"/>
      <w:r w:rsidR="00DE272E">
        <w:t>Which of these statements more accurately describes you:</w:t>
      </w:r>
      <w:proofErr w:type="gramEnd"/>
    </w:p>
    <w:p w14:paraId="48A3BF5E" w14:textId="77777777" w:rsidR="00DE272E" w:rsidRDefault="00DE272E" w:rsidP="00DE272E">
      <w:pPr>
        <w:pStyle w:val="basic"/>
      </w:pPr>
    </w:p>
    <w:p w14:paraId="4CF167E4" w14:textId="431CE60E" w:rsidR="00DE272E" w:rsidRDefault="00DE272E" w:rsidP="00DE272E">
      <w:pPr>
        <w:pStyle w:val="basic"/>
      </w:pPr>
      <w:r>
        <w:tab/>
      </w:r>
      <w:r w:rsidR="00986426">
        <w:t>1=</w:t>
      </w:r>
      <w:r w:rsidRPr="00E224B1">
        <w:t>I am generally a private person and</w:t>
      </w:r>
      <w:r>
        <w:t xml:space="preserve"> like to</w:t>
      </w:r>
      <w:r w:rsidRPr="00E224B1">
        <w:t xml:space="preserve"> keep to myself.</w:t>
      </w:r>
    </w:p>
    <w:p w14:paraId="642B8180" w14:textId="485C5D87" w:rsidR="00DE272E" w:rsidRPr="00D525F0" w:rsidRDefault="00DE272E" w:rsidP="00DE272E">
      <w:pPr>
        <w:pStyle w:val="basic"/>
      </w:pPr>
      <w:r>
        <w:tab/>
      </w:r>
      <w:r w:rsidR="00986426">
        <w:t>2=</w:t>
      </w:r>
      <w:r w:rsidRPr="00D525F0">
        <w:t>I am generally an open person who enjoys sharing with others.</w:t>
      </w:r>
    </w:p>
    <w:p w14:paraId="7413E603" w14:textId="77777777" w:rsidR="00DE272E" w:rsidRPr="00C22A40" w:rsidRDefault="00DE272E" w:rsidP="00DE272E">
      <w:pPr>
        <w:pStyle w:val="basic"/>
      </w:pPr>
    </w:p>
    <w:p w14:paraId="59279246" w14:textId="10315C77" w:rsidR="00952103" w:rsidRDefault="00986426" w:rsidP="00952103">
      <w:pPr>
        <w:pStyle w:val="basic"/>
      </w:pPr>
      <w:r>
        <w:t xml:space="preserve"> </w:t>
      </w:r>
    </w:p>
    <w:p w14:paraId="5E235FFE" w14:textId="77777777" w:rsidR="00D34CCA" w:rsidRDefault="00D34CCA" w:rsidP="00952103">
      <w:pPr>
        <w:pStyle w:val="basicinstruction"/>
      </w:pPr>
    </w:p>
    <w:p w14:paraId="0E2687F1" w14:textId="77777777" w:rsidR="00D34CCA" w:rsidRDefault="00EA5D68" w:rsidP="00D34CCA">
      <w:pPr>
        <w:pStyle w:val="basicinstruction"/>
      </w:pPr>
      <w:r>
        <w:t xml:space="preserve"> </w:t>
      </w:r>
    </w:p>
    <w:p w14:paraId="7739D4E8" w14:textId="77777777" w:rsidR="00D34CCA" w:rsidRDefault="00D34CCA" w:rsidP="00952103">
      <w:pPr>
        <w:pStyle w:val="basicinstruction"/>
      </w:pPr>
    </w:p>
    <w:p w14:paraId="00A9B681" w14:textId="77777777" w:rsidR="00952103" w:rsidRDefault="00DE272E" w:rsidP="00952103">
      <w:pPr>
        <w:pStyle w:val="basicinstruction"/>
      </w:pPr>
      <w:r>
        <w:t xml:space="preserve"> </w:t>
      </w:r>
      <w:r w:rsidR="00952103">
        <w:t>[</w:t>
      </w:r>
      <w:proofErr w:type="spellStart"/>
      <w:r w:rsidR="00952103">
        <w:t>sp</w:t>
      </w:r>
      <w:proofErr w:type="spellEnd"/>
      <w:r w:rsidR="00952103">
        <w:t>]</w:t>
      </w:r>
    </w:p>
    <w:p w14:paraId="09CB2DD6" w14:textId="77777777" w:rsidR="00952103" w:rsidRPr="00952103" w:rsidRDefault="00952103" w:rsidP="00952103">
      <w:pPr>
        <w:pStyle w:val="basic"/>
        <w:rPr>
          <w:b/>
          <w:color w:val="A6A6A6" w:themeColor="background1" w:themeShade="A6"/>
        </w:rPr>
      </w:pPr>
      <w:r>
        <w:t>Q10.</w:t>
      </w:r>
      <w:r>
        <w:tab/>
        <w:t xml:space="preserve">How much, if anything, have you heard about the government collecting information about telephone calls, emails and other online communications as part of efforts to monitor terrorist activity? </w:t>
      </w:r>
      <w:r>
        <w:rPr>
          <w:b/>
          <w:color w:val="A6A6A6" w:themeColor="background1" w:themeShade="A6"/>
        </w:rPr>
        <w:t xml:space="preserve"> </w:t>
      </w:r>
    </w:p>
    <w:p w14:paraId="52AA1C58" w14:textId="77777777" w:rsidR="00952103" w:rsidRDefault="00952103" w:rsidP="00952103">
      <w:pPr>
        <w:pStyle w:val="basic"/>
      </w:pPr>
    </w:p>
    <w:p w14:paraId="630E4AC0" w14:textId="77777777" w:rsidR="00952103" w:rsidRDefault="00952103" w:rsidP="00952103">
      <w:pPr>
        <w:pStyle w:val="basic"/>
      </w:pPr>
      <w:r>
        <w:t xml:space="preserve">1 </w:t>
      </w:r>
      <w:r>
        <w:tab/>
        <w:t>A lot</w:t>
      </w:r>
    </w:p>
    <w:p w14:paraId="365683C3" w14:textId="77777777" w:rsidR="00952103" w:rsidRDefault="00952103" w:rsidP="00952103">
      <w:pPr>
        <w:pStyle w:val="basic"/>
      </w:pPr>
      <w:r>
        <w:t xml:space="preserve">2 </w:t>
      </w:r>
      <w:r>
        <w:tab/>
        <w:t>A little</w:t>
      </w:r>
    </w:p>
    <w:p w14:paraId="3009ABC7" w14:textId="77777777" w:rsidR="00952103" w:rsidRDefault="00952103" w:rsidP="00952103">
      <w:pPr>
        <w:pStyle w:val="basic"/>
      </w:pPr>
      <w:r>
        <w:t>3</w:t>
      </w:r>
      <w:r>
        <w:tab/>
        <w:t>Nothing at all</w:t>
      </w:r>
    </w:p>
    <w:p w14:paraId="7E0FC642" w14:textId="77777777" w:rsidR="00952103" w:rsidRDefault="00952103" w:rsidP="00952103">
      <w:pPr>
        <w:pStyle w:val="basic"/>
      </w:pPr>
      <w:r>
        <w:t xml:space="preserve">4 </w:t>
      </w:r>
      <w:r>
        <w:tab/>
        <w:t>Don’t know</w:t>
      </w:r>
    </w:p>
    <w:p w14:paraId="3E35D16E" w14:textId="77777777" w:rsidR="00952103" w:rsidRDefault="00952103" w:rsidP="00952103">
      <w:pPr>
        <w:pStyle w:val="basic"/>
      </w:pPr>
    </w:p>
    <w:p w14:paraId="31B041C1" w14:textId="77777777" w:rsidR="00952103" w:rsidRDefault="00952103" w:rsidP="00952103">
      <w:pPr>
        <w:pStyle w:val="basic"/>
      </w:pPr>
    </w:p>
    <w:p w14:paraId="4703537D" w14:textId="77777777" w:rsidR="00952103" w:rsidRDefault="00952103" w:rsidP="00952103">
      <w:pPr>
        <w:pStyle w:val="basic"/>
      </w:pPr>
    </w:p>
    <w:p w14:paraId="65A6ACBD" w14:textId="77777777" w:rsidR="00952103" w:rsidRDefault="00952103" w:rsidP="00952103">
      <w:pPr>
        <w:pStyle w:val="basic"/>
      </w:pPr>
    </w:p>
    <w:p w14:paraId="463DAFB1" w14:textId="77777777" w:rsidR="00952103" w:rsidRDefault="00952103" w:rsidP="00952103">
      <w:pPr>
        <w:pStyle w:val="basicinstruction"/>
      </w:pPr>
      <w:r>
        <w:t xml:space="preserve">[programming note: show </w:t>
      </w:r>
      <w:proofErr w:type="spellStart"/>
      <w:r w:rsidR="00DE272E">
        <w:t>displayc</w:t>
      </w:r>
      <w:proofErr w:type="spellEnd"/>
      <w:r w:rsidR="00DE272E">
        <w:t xml:space="preserve">, </w:t>
      </w:r>
      <w:r>
        <w:t>q12 and q13 on the same page]</w:t>
      </w:r>
    </w:p>
    <w:p w14:paraId="4789FBC2" w14:textId="77777777" w:rsidR="00952103" w:rsidRDefault="00952103" w:rsidP="00952103">
      <w:pPr>
        <w:pStyle w:val="basic"/>
      </w:pPr>
    </w:p>
    <w:p w14:paraId="138C0EE1" w14:textId="77777777" w:rsidR="00DE272E" w:rsidRDefault="00DE272E" w:rsidP="00952103">
      <w:pPr>
        <w:pStyle w:val="basicinstruction"/>
      </w:pPr>
      <w:r>
        <w:t>[Randomize q12-q13]</w:t>
      </w:r>
    </w:p>
    <w:p w14:paraId="7F239990" w14:textId="63DE093A" w:rsidR="00952103" w:rsidRDefault="00952103" w:rsidP="00952103">
      <w:pPr>
        <w:pStyle w:val="basicinstruction"/>
      </w:pPr>
      <w:r>
        <w:t>[</w:t>
      </w:r>
      <w:proofErr w:type="spellStart"/>
      <w:r>
        <w:t>displayc</w:t>
      </w:r>
      <w:proofErr w:type="spellEnd"/>
      <w:r>
        <w:t>]</w:t>
      </w:r>
    </w:p>
    <w:p w14:paraId="13C722A0" w14:textId="7ACEA006" w:rsidR="00952103" w:rsidRDefault="00952103" w:rsidP="00952103">
      <w:pPr>
        <w:pStyle w:val="basic"/>
      </w:pPr>
      <w:r>
        <w:t xml:space="preserve">According to news reports, the American government has been monitoring communications, such as emails and phone calls, in the U.S. and many other countries. </w:t>
      </w:r>
    </w:p>
    <w:p w14:paraId="59880A99" w14:textId="77777777" w:rsidR="00952103" w:rsidRDefault="00952103" w:rsidP="00952103">
      <w:pPr>
        <w:pStyle w:val="basic"/>
      </w:pPr>
    </w:p>
    <w:p w14:paraId="530B6B71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7825C269" w14:textId="77777777" w:rsidR="00952103" w:rsidRPr="00952103" w:rsidRDefault="00952103" w:rsidP="00952103">
      <w:pPr>
        <w:pStyle w:val="basic"/>
        <w:rPr>
          <w:b/>
          <w:color w:val="A6A6A6" w:themeColor="background1" w:themeShade="A6"/>
        </w:rPr>
      </w:pPr>
      <w:r>
        <w:t xml:space="preserve">Q12. In your opinion, is it acceptable or unacceptable for the American government to monitor communications from </w:t>
      </w:r>
      <w:r w:rsidRPr="00952103">
        <w:rPr>
          <w:u w:val="single"/>
        </w:rPr>
        <w:t>individuals suspected of terrorist activities</w:t>
      </w:r>
      <w:r>
        <w:t xml:space="preserve">?  </w:t>
      </w:r>
    </w:p>
    <w:p w14:paraId="5BA039B8" w14:textId="77777777" w:rsidR="00952103" w:rsidRDefault="00952103" w:rsidP="00952103">
      <w:pPr>
        <w:pStyle w:val="basic"/>
      </w:pPr>
    </w:p>
    <w:p w14:paraId="2CD32030" w14:textId="77777777" w:rsidR="00952103" w:rsidRDefault="00952103" w:rsidP="00952103">
      <w:pPr>
        <w:pStyle w:val="basic"/>
      </w:pPr>
      <w:r>
        <w:tab/>
        <w:t>1 Acceptable</w:t>
      </w:r>
    </w:p>
    <w:p w14:paraId="3A868AD5" w14:textId="77777777" w:rsidR="00952103" w:rsidRDefault="00952103" w:rsidP="00952103">
      <w:pPr>
        <w:pStyle w:val="basic"/>
      </w:pPr>
      <w:r>
        <w:tab/>
        <w:t>2 Unacceptable</w:t>
      </w:r>
    </w:p>
    <w:p w14:paraId="5688EC76" w14:textId="77777777" w:rsidR="00952103" w:rsidRDefault="00952103" w:rsidP="00952103">
      <w:pPr>
        <w:pStyle w:val="basic"/>
      </w:pPr>
    </w:p>
    <w:p w14:paraId="5DE457F6" w14:textId="77777777" w:rsidR="00952103" w:rsidRDefault="00952103" w:rsidP="00952103">
      <w:pPr>
        <w:pStyle w:val="basic"/>
      </w:pPr>
    </w:p>
    <w:p w14:paraId="1C0F6431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15836DE4" w14:textId="77777777" w:rsidR="00952103" w:rsidRDefault="00952103" w:rsidP="00952103">
      <w:pPr>
        <w:pStyle w:val="basic"/>
      </w:pPr>
      <w:r>
        <w:t xml:space="preserve">Q13. In your opinion, is it acceptable or unacceptable for the American government to monitor communications from </w:t>
      </w:r>
      <w:r w:rsidRPr="00952103">
        <w:rPr>
          <w:u w:val="single"/>
        </w:rPr>
        <w:t>American leaders</w:t>
      </w:r>
      <w:r>
        <w:t xml:space="preserve">? </w:t>
      </w:r>
      <w:r>
        <w:rPr>
          <w:b/>
          <w:color w:val="A6A6A6" w:themeColor="background1" w:themeShade="A6"/>
        </w:rPr>
        <w:t xml:space="preserve"> </w:t>
      </w:r>
      <w:r>
        <w:tab/>
      </w:r>
    </w:p>
    <w:p w14:paraId="6E1B7F3E" w14:textId="77777777" w:rsidR="00952103" w:rsidRDefault="00952103" w:rsidP="00952103">
      <w:pPr>
        <w:pStyle w:val="basic"/>
      </w:pPr>
    </w:p>
    <w:p w14:paraId="2FED6F4D" w14:textId="77777777" w:rsidR="00952103" w:rsidRDefault="00952103" w:rsidP="00952103">
      <w:pPr>
        <w:pStyle w:val="basic"/>
      </w:pPr>
      <w:r>
        <w:tab/>
        <w:t>1 Acceptable</w:t>
      </w:r>
    </w:p>
    <w:p w14:paraId="42D3A787" w14:textId="77777777" w:rsidR="00952103" w:rsidRDefault="00952103" w:rsidP="00952103">
      <w:pPr>
        <w:pStyle w:val="basic"/>
      </w:pPr>
      <w:r>
        <w:tab/>
        <w:t>2 Unacceptable</w:t>
      </w:r>
    </w:p>
    <w:p w14:paraId="4CCEB59E" w14:textId="77777777" w:rsidR="00952103" w:rsidRDefault="00952103" w:rsidP="00952103">
      <w:pPr>
        <w:pStyle w:val="basic"/>
      </w:pPr>
    </w:p>
    <w:p w14:paraId="311A447E" w14:textId="77777777" w:rsidR="00952103" w:rsidRDefault="00952103" w:rsidP="00952103">
      <w:pPr>
        <w:pStyle w:val="basic"/>
      </w:pPr>
    </w:p>
    <w:p w14:paraId="57C2644C" w14:textId="77777777" w:rsidR="00952103" w:rsidRDefault="00952103" w:rsidP="00952103">
      <w:pPr>
        <w:pStyle w:val="basic"/>
      </w:pPr>
    </w:p>
    <w:p w14:paraId="578E9F3C" w14:textId="77777777" w:rsidR="00952103" w:rsidRDefault="00952103" w:rsidP="00952103">
      <w:pPr>
        <w:pStyle w:val="basicinstruction"/>
      </w:pPr>
      <w:r>
        <w:t>[programming note: show q14-q16 on one page]</w:t>
      </w:r>
    </w:p>
    <w:p w14:paraId="157FA2A8" w14:textId="77777777" w:rsidR="00EA5D68" w:rsidRPr="007C70F1" w:rsidRDefault="00EA5D68" w:rsidP="00DC248B">
      <w:pPr>
        <w:pStyle w:val="basicinstruction"/>
      </w:pPr>
      <w:r w:rsidRPr="007C70F1">
        <w:t>[randomize Q14, Q15, Q16]</w:t>
      </w:r>
    </w:p>
    <w:p w14:paraId="5C8FC30C" w14:textId="77777777" w:rsidR="00952103" w:rsidRPr="007C70F1" w:rsidRDefault="00952103" w:rsidP="00952103">
      <w:pPr>
        <w:pStyle w:val="basicinstruction"/>
      </w:pPr>
      <w:r w:rsidRPr="007C70F1">
        <w:t>[</w:t>
      </w:r>
      <w:proofErr w:type="spellStart"/>
      <w:r w:rsidRPr="007C70F1">
        <w:t>sp</w:t>
      </w:r>
      <w:proofErr w:type="spellEnd"/>
      <w:r w:rsidRPr="007C70F1">
        <w:t>]</w:t>
      </w:r>
    </w:p>
    <w:p w14:paraId="123A9029" w14:textId="77777777" w:rsidR="00952103" w:rsidRDefault="00952103" w:rsidP="00952103">
      <w:pPr>
        <w:pStyle w:val="basic"/>
      </w:pPr>
      <w:r>
        <w:t>Q14.</w:t>
      </w:r>
      <w:r>
        <w:tab/>
        <w:t xml:space="preserve">In your opinion, is it acceptable or unacceptable for the American government to monitor communications from </w:t>
      </w:r>
      <w:r w:rsidRPr="00952103">
        <w:rPr>
          <w:u w:val="single"/>
        </w:rPr>
        <w:t>American citizens</w:t>
      </w:r>
      <w:r>
        <w:t xml:space="preserve">? </w:t>
      </w:r>
    </w:p>
    <w:p w14:paraId="6BB91E7A" w14:textId="77777777" w:rsidR="00952103" w:rsidRDefault="00952103" w:rsidP="00952103">
      <w:pPr>
        <w:pStyle w:val="basic"/>
      </w:pPr>
    </w:p>
    <w:p w14:paraId="37D32741" w14:textId="77777777" w:rsidR="00952103" w:rsidRDefault="00952103" w:rsidP="00952103">
      <w:pPr>
        <w:pStyle w:val="basic"/>
      </w:pPr>
      <w:r>
        <w:tab/>
        <w:t>1 Acceptable</w:t>
      </w:r>
    </w:p>
    <w:p w14:paraId="3A95C90C" w14:textId="77777777" w:rsidR="00952103" w:rsidRDefault="00952103" w:rsidP="00952103">
      <w:pPr>
        <w:pStyle w:val="basic"/>
      </w:pPr>
      <w:r>
        <w:tab/>
        <w:t>2 Unacceptable</w:t>
      </w:r>
    </w:p>
    <w:p w14:paraId="1F4EA26F" w14:textId="77777777" w:rsidR="00952103" w:rsidRDefault="00952103" w:rsidP="00952103">
      <w:pPr>
        <w:pStyle w:val="basic"/>
      </w:pPr>
    </w:p>
    <w:p w14:paraId="26BA4455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52DC39B5" w14:textId="77777777" w:rsidR="00952103" w:rsidRDefault="00952103" w:rsidP="00952103">
      <w:pPr>
        <w:pStyle w:val="basic"/>
      </w:pPr>
      <w:r>
        <w:t>Q15.</w:t>
      </w:r>
      <w:r>
        <w:tab/>
        <w:t xml:space="preserve">In your opinion, is it acceptable or unacceptable for the American government to monitor communications from </w:t>
      </w:r>
      <w:r w:rsidRPr="00952103">
        <w:rPr>
          <w:u w:val="single"/>
        </w:rPr>
        <w:t>citizens of other countries</w:t>
      </w:r>
      <w:r>
        <w:t xml:space="preserve">? </w:t>
      </w:r>
    </w:p>
    <w:p w14:paraId="659EC3DF" w14:textId="77777777" w:rsidR="00952103" w:rsidRDefault="00952103" w:rsidP="00952103">
      <w:pPr>
        <w:pStyle w:val="basic"/>
      </w:pPr>
    </w:p>
    <w:p w14:paraId="16CD2A2A" w14:textId="77777777" w:rsidR="00952103" w:rsidRDefault="00952103" w:rsidP="00952103">
      <w:pPr>
        <w:pStyle w:val="basic"/>
      </w:pPr>
      <w:r>
        <w:tab/>
        <w:t>1 Acceptable</w:t>
      </w:r>
    </w:p>
    <w:p w14:paraId="57D7532A" w14:textId="77777777" w:rsidR="00952103" w:rsidRDefault="00952103" w:rsidP="00952103">
      <w:pPr>
        <w:pStyle w:val="basic"/>
      </w:pPr>
      <w:r>
        <w:tab/>
        <w:t>2 Unacceptable</w:t>
      </w:r>
    </w:p>
    <w:p w14:paraId="7A9E5E27" w14:textId="77777777" w:rsidR="00952103" w:rsidRDefault="00952103" w:rsidP="00952103">
      <w:pPr>
        <w:pStyle w:val="basic"/>
      </w:pPr>
    </w:p>
    <w:p w14:paraId="288EED97" w14:textId="77777777" w:rsidR="00952103" w:rsidRDefault="00952103" w:rsidP="00952103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0E3D713B" w14:textId="77777777" w:rsidR="00952103" w:rsidRDefault="00952103" w:rsidP="00952103">
      <w:pPr>
        <w:pStyle w:val="basic"/>
      </w:pPr>
      <w:r>
        <w:t>Q16.</w:t>
      </w:r>
      <w:r>
        <w:tab/>
        <w:t xml:space="preserve">In your opinion, is it acceptable or unacceptable for the American government to monitor communications from </w:t>
      </w:r>
      <w:r w:rsidRPr="00952103">
        <w:rPr>
          <w:u w:val="single"/>
        </w:rPr>
        <w:t>leaders of other count</w:t>
      </w:r>
      <w:r w:rsidR="00742FAC">
        <w:rPr>
          <w:u w:val="single"/>
        </w:rPr>
        <w:t>r</w:t>
      </w:r>
      <w:r w:rsidRPr="00952103">
        <w:rPr>
          <w:u w:val="single"/>
        </w:rPr>
        <w:t>ies</w:t>
      </w:r>
      <w:r>
        <w:t xml:space="preserve">? </w:t>
      </w:r>
    </w:p>
    <w:p w14:paraId="662DA0D3" w14:textId="77777777" w:rsidR="00952103" w:rsidRDefault="00952103" w:rsidP="00952103">
      <w:pPr>
        <w:pStyle w:val="basic"/>
      </w:pPr>
    </w:p>
    <w:p w14:paraId="7F7FA7EC" w14:textId="77777777" w:rsidR="00952103" w:rsidRDefault="00952103" w:rsidP="00952103">
      <w:pPr>
        <w:pStyle w:val="basic"/>
      </w:pPr>
      <w:r>
        <w:tab/>
        <w:t>1 Acceptable</w:t>
      </w:r>
    </w:p>
    <w:p w14:paraId="5F5A10CD" w14:textId="77777777" w:rsidR="00952103" w:rsidRDefault="00952103" w:rsidP="00952103">
      <w:pPr>
        <w:pStyle w:val="basic"/>
      </w:pPr>
      <w:r>
        <w:tab/>
        <w:t>2 Unacceptable</w:t>
      </w:r>
    </w:p>
    <w:p w14:paraId="1D438348" w14:textId="77777777" w:rsidR="00952103" w:rsidRDefault="00952103" w:rsidP="00952103">
      <w:pPr>
        <w:pStyle w:val="basic"/>
      </w:pPr>
    </w:p>
    <w:p w14:paraId="42102FD5" w14:textId="77777777" w:rsidR="00952103" w:rsidRDefault="00952103" w:rsidP="00952103">
      <w:pPr>
        <w:pStyle w:val="basic"/>
      </w:pPr>
    </w:p>
    <w:p w14:paraId="0207CD95" w14:textId="1F307228" w:rsidR="0073295A" w:rsidRDefault="0073295A" w:rsidP="0073295A">
      <w:pPr>
        <w:pStyle w:val="basicinstruction"/>
      </w:pPr>
      <w:r>
        <w:t>[programming note: show q17-q18 on one page]</w:t>
      </w:r>
    </w:p>
    <w:p w14:paraId="00668062" w14:textId="77777777" w:rsidR="00952103" w:rsidRDefault="00952103" w:rsidP="00952103">
      <w:pPr>
        <w:pStyle w:val="basic"/>
      </w:pPr>
    </w:p>
    <w:p w14:paraId="7757EC5E" w14:textId="1355D019" w:rsidR="0073295A" w:rsidRDefault="0073295A" w:rsidP="0073295A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0313CEE7" w14:textId="1A31770A" w:rsidR="00952103" w:rsidRDefault="00952103" w:rsidP="00952103">
      <w:pPr>
        <w:pStyle w:val="basic"/>
      </w:pPr>
      <w:r>
        <w:t xml:space="preserve">Q17. </w:t>
      </w:r>
      <w:r>
        <w:tab/>
        <w:t>Overall, how concerned are you about government surveillance of Americans’ data and electronic communications?</w:t>
      </w:r>
    </w:p>
    <w:p w14:paraId="29F527D8" w14:textId="76B067F6" w:rsidR="00952103" w:rsidRDefault="00952103" w:rsidP="00952103">
      <w:pPr>
        <w:pStyle w:val="basic"/>
      </w:pPr>
    </w:p>
    <w:p w14:paraId="3D065E97" w14:textId="68914472" w:rsidR="00952103" w:rsidRDefault="00952103" w:rsidP="00952103">
      <w:pPr>
        <w:pStyle w:val="basic"/>
      </w:pPr>
      <w:r>
        <w:t>1</w:t>
      </w:r>
      <w:r>
        <w:tab/>
        <w:t>Very concerned</w:t>
      </w:r>
    </w:p>
    <w:p w14:paraId="38679E86" w14:textId="27FBC1D3" w:rsidR="00952103" w:rsidRDefault="00952103" w:rsidP="00952103">
      <w:pPr>
        <w:pStyle w:val="basic"/>
      </w:pPr>
      <w:r>
        <w:t>2</w:t>
      </w:r>
      <w:r>
        <w:tab/>
        <w:t>Somewhat concerned</w:t>
      </w:r>
    </w:p>
    <w:p w14:paraId="7A394215" w14:textId="00479186" w:rsidR="00952103" w:rsidRDefault="00952103" w:rsidP="00952103">
      <w:pPr>
        <w:pStyle w:val="basic"/>
      </w:pPr>
      <w:r>
        <w:t>3</w:t>
      </w:r>
      <w:r>
        <w:tab/>
        <w:t>Not very concerned</w:t>
      </w:r>
    </w:p>
    <w:p w14:paraId="01A923CE" w14:textId="54A67B4C" w:rsidR="00952103" w:rsidRDefault="00952103" w:rsidP="00952103">
      <w:pPr>
        <w:pStyle w:val="basic"/>
      </w:pPr>
      <w:r>
        <w:t>4</w:t>
      </w:r>
      <w:r>
        <w:tab/>
        <w:t>Not at all concerned</w:t>
      </w:r>
    </w:p>
    <w:p w14:paraId="50CF5932" w14:textId="11D5069A" w:rsidR="00952103" w:rsidRDefault="00952103" w:rsidP="00952103">
      <w:pPr>
        <w:pStyle w:val="basic"/>
      </w:pPr>
    </w:p>
    <w:p w14:paraId="3D9DB852" w14:textId="346B0AB4" w:rsidR="0073295A" w:rsidRDefault="0073295A" w:rsidP="00952103">
      <w:pPr>
        <w:pStyle w:val="basic"/>
      </w:pPr>
    </w:p>
    <w:p w14:paraId="66B4E8F8" w14:textId="09865D2E" w:rsidR="0073295A" w:rsidRDefault="0073295A" w:rsidP="0073295A">
      <w:pPr>
        <w:pStyle w:val="basicinstruction"/>
      </w:pPr>
    </w:p>
    <w:p w14:paraId="455A615D" w14:textId="02B173A0" w:rsidR="0073295A" w:rsidRDefault="0073295A" w:rsidP="0073295A">
      <w:pPr>
        <w:pStyle w:val="basicinstruction"/>
      </w:pPr>
      <w:r>
        <w:t>[LARGE TEXTBOX – UNLIMITED CHARACTER LIMIT</w:t>
      </w:r>
      <w:proofErr w:type="gramStart"/>
      <w:r>
        <w:t>] ]</w:t>
      </w:r>
      <w:proofErr w:type="gramEnd"/>
    </w:p>
    <w:p w14:paraId="3755FC82" w14:textId="7D76CA6B" w:rsidR="00952103" w:rsidRDefault="0073295A" w:rsidP="00952103">
      <w:pPr>
        <w:pStyle w:val="basic"/>
      </w:pPr>
      <w:r>
        <w:t xml:space="preserve">Q18. </w:t>
      </w:r>
      <w:r w:rsidR="00952103">
        <w:t>Could you please explain briefly why you have this level of concern about government surveillance of Americans’ personal data and electronic communications?</w:t>
      </w:r>
    </w:p>
    <w:p w14:paraId="78C4EB41" w14:textId="514063F4" w:rsidR="00952103" w:rsidRDefault="00952103" w:rsidP="00952103">
      <w:pPr>
        <w:pStyle w:val="basic"/>
      </w:pPr>
    </w:p>
    <w:p w14:paraId="35820943" w14:textId="2B6D67B6" w:rsidR="00952103" w:rsidRDefault="00952103" w:rsidP="0073295A">
      <w:pPr>
        <w:pStyle w:val="basicinstruction"/>
      </w:pPr>
      <w:r>
        <w:tab/>
      </w:r>
      <w:r w:rsidR="0073295A">
        <w:t>[LARGE TEXTBOX – UNLIMITED CHARACTER LIMIT]</w:t>
      </w:r>
      <w:r>
        <w:t xml:space="preserve"> </w:t>
      </w:r>
    </w:p>
    <w:p w14:paraId="58AA1180" w14:textId="77777777" w:rsidR="00952103" w:rsidRDefault="00952103" w:rsidP="00952103">
      <w:pPr>
        <w:pStyle w:val="basic"/>
      </w:pPr>
    </w:p>
    <w:p w14:paraId="0F6E4441" w14:textId="77777777" w:rsidR="00952103" w:rsidRDefault="00952103" w:rsidP="00952103">
      <w:pPr>
        <w:pStyle w:val="basic"/>
      </w:pPr>
    </w:p>
    <w:p w14:paraId="143D228B" w14:textId="77777777" w:rsidR="0073295A" w:rsidRDefault="0073295A" w:rsidP="0073295A">
      <w:pPr>
        <w:pStyle w:val="basicinstruction"/>
      </w:pPr>
      <w:r>
        <w:t>[programming note: show q19-q20 on one page]</w:t>
      </w:r>
    </w:p>
    <w:p w14:paraId="0862F96E" w14:textId="77777777" w:rsidR="00952103" w:rsidRDefault="00952103" w:rsidP="00952103">
      <w:pPr>
        <w:pStyle w:val="basic"/>
      </w:pPr>
    </w:p>
    <w:p w14:paraId="580796A6" w14:textId="77777777" w:rsidR="00DE272E" w:rsidRDefault="00DE272E" w:rsidP="0073295A">
      <w:pPr>
        <w:pStyle w:val="basicinstruction"/>
      </w:pPr>
    </w:p>
    <w:p w14:paraId="362B4628" w14:textId="77777777" w:rsidR="00DE272E" w:rsidRDefault="00DE272E" w:rsidP="0073295A">
      <w:pPr>
        <w:pStyle w:val="basicinstruction"/>
      </w:pPr>
      <w:r>
        <w:lastRenderedPageBreak/>
        <w:t>[if q10=1-2]</w:t>
      </w:r>
    </w:p>
    <w:p w14:paraId="352F3CEE" w14:textId="77777777" w:rsidR="00952103" w:rsidRDefault="0073295A" w:rsidP="0073295A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70414C7A" w14:textId="3DD11D1B" w:rsidR="00952103" w:rsidRDefault="00952103" w:rsidP="00952103">
      <w:pPr>
        <w:pStyle w:val="basic"/>
      </w:pPr>
      <w:r>
        <w:t>Q19.</w:t>
      </w:r>
      <w:r>
        <w:tab/>
        <w:t xml:space="preserve">As you have watched the developments in news stories about government </w:t>
      </w:r>
      <w:r w:rsidR="00CD54AC">
        <w:t>monitoring</w:t>
      </w:r>
      <w:r>
        <w:t xml:space="preserve"> programs over recent months, would you say that you have become more confident or less confident that the programs are serving the public interest?</w:t>
      </w:r>
    </w:p>
    <w:p w14:paraId="141FD23E" w14:textId="77777777" w:rsidR="00952103" w:rsidRDefault="00952103" w:rsidP="00952103">
      <w:pPr>
        <w:pStyle w:val="basic"/>
      </w:pPr>
    </w:p>
    <w:p w14:paraId="23D159FC" w14:textId="77777777" w:rsidR="00952103" w:rsidRDefault="00952103" w:rsidP="00952103">
      <w:pPr>
        <w:pStyle w:val="basic"/>
      </w:pPr>
      <w:r>
        <w:tab/>
        <w:t>1</w:t>
      </w:r>
      <w:r>
        <w:tab/>
        <w:t>More confident</w:t>
      </w:r>
    </w:p>
    <w:p w14:paraId="3175DAA3" w14:textId="77777777" w:rsidR="00952103" w:rsidRDefault="00952103" w:rsidP="00952103">
      <w:pPr>
        <w:pStyle w:val="basic"/>
      </w:pPr>
      <w:r>
        <w:tab/>
        <w:t>2</w:t>
      </w:r>
      <w:r>
        <w:tab/>
        <w:t>Less confident</w:t>
      </w:r>
    </w:p>
    <w:p w14:paraId="11515AA3" w14:textId="77777777" w:rsidR="00952103" w:rsidRDefault="00952103" w:rsidP="00952103">
      <w:pPr>
        <w:pStyle w:val="basic"/>
      </w:pPr>
    </w:p>
    <w:p w14:paraId="790ED443" w14:textId="77777777" w:rsidR="00952103" w:rsidRDefault="00952103" w:rsidP="00952103">
      <w:pPr>
        <w:pStyle w:val="basic"/>
      </w:pPr>
    </w:p>
    <w:p w14:paraId="48F1FF42" w14:textId="77777777" w:rsidR="0073295A" w:rsidRDefault="0073295A" w:rsidP="0073295A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06DA56A1" w14:textId="77777777" w:rsidR="00952103" w:rsidRDefault="00952103" w:rsidP="00952103">
      <w:pPr>
        <w:pStyle w:val="basic"/>
      </w:pPr>
      <w:r>
        <w:t>Q20.</w:t>
      </w:r>
      <w:r>
        <w:tab/>
        <w:t>Do you generally think that the courts and judges do a good job balancing the public’s right to privacy and the needs of law enforcement and intelligence agencies to collect information for investigations?</w:t>
      </w:r>
    </w:p>
    <w:p w14:paraId="013A1531" w14:textId="77777777" w:rsidR="00952103" w:rsidRDefault="00952103" w:rsidP="00952103">
      <w:pPr>
        <w:pStyle w:val="basic"/>
      </w:pPr>
    </w:p>
    <w:p w14:paraId="2C4B9CD8" w14:textId="77777777" w:rsidR="00952103" w:rsidRDefault="00952103" w:rsidP="00952103">
      <w:pPr>
        <w:pStyle w:val="basic"/>
      </w:pPr>
      <w:r>
        <w:tab/>
        <w:t>1</w:t>
      </w:r>
      <w:r>
        <w:tab/>
        <w:t>Yes</w:t>
      </w:r>
    </w:p>
    <w:p w14:paraId="6BCCCC1B" w14:textId="77777777" w:rsidR="00952103" w:rsidRDefault="00952103" w:rsidP="00952103">
      <w:pPr>
        <w:pStyle w:val="basic"/>
      </w:pPr>
      <w:r>
        <w:tab/>
        <w:t>2</w:t>
      </w:r>
      <w:r>
        <w:tab/>
        <w:t>No</w:t>
      </w:r>
    </w:p>
    <w:p w14:paraId="2ABF11A5" w14:textId="77777777" w:rsidR="00952103" w:rsidRDefault="00952103" w:rsidP="00952103">
      <w:pPr>
        <w:pStyle w:val="basic"/>
      </w:pPr>
    </w:p>
    <w:p w14:paraId="7F14C379" w14:textId="77777777" w:rsidR="00952103" w:rsidRDefault="00952103" w:rsidP="00952103">
      <w:pPr>
        <w:pStyle w:val="basic"/>
      </w:pPr>
    </w:p>
    <w:p w14:paraId="5A9C05AC" w14:textId="77777777" w:rsidR="007C70F1" w:rsidRDefault="007C70F1" w:rsidP="00AB74E6">
      <w:pPr>
        <w:pStyle w:val="basicinstruction"/>
      </w:pPr>
    </w:p>
    <w:p w14:paraId="2E92761F" w14:textId="30014B2A" w:rsidR="007C70F1" w:rsidRDefault="007C70F1" w:rsidP="00AB74E6">
      <w:pPr>
        <w:pStyle w:val="basicinstruction"/>
      </w:pPr>
      <w:r>
        <w:t>[programming note: show q21n-</w:t>
      </w:r>
      <w:r w:rsidR="00801833">
        <w:t xml:space="preserve">q22 </w:t>
      </w:r>
      <w:r>
        <w:t>on one screen]</w:t>
      </w:r>
    </w:p>
    <w:p w14:paraId="43CA468C" w14:textId="77777777" w:rsidR="007C70F1" w:rsidRDefault="007C70F1" w:rsidP="00AB74E6">
      <w:pPr>
        <w:pStyle w:val="basicinstruction"/>
      </w:pPr>
    </w:p>
    <w:p w14:paraId="6269E041" w14:textId="626A4A50" w:rsidR="00801833" w:rsidRPr="00D206B6" w:rsidRDefault="00AB74E6" w:rsidP="00AB74E6">
      <w:pPr>
        <w:pStyle w:val="basicinstruction"/>
        <w:rPr>
          <w:lang w:val="fr-FR"/>
        </w:rPr>
      </w:pPr>
      <w:r w:rsidRPr="00D206B6">
        <w:rPr>
          <w:lang w:val="fr-FR"/>
        </w:rPr>
        <w:t>[randomize q21n-</w:t>
      </w:r>
      <w:r w:rsidR="00801833" w:rsidRPr="00D206B6">
        <w:rPr>
          <w:lang w:val="fr-FR"/>
        </w:rPr>
        <w:t>q22N</w:t>
      </w:r>
      <w:r w:rsidRPr="00D206B6">
        <w:rPr>
          <w:lang w:val="fr-FR"/>
        </w:rPr>
        <w:t>]</w:t>
      </w:r>
    </w:p>
    <w:p w14:paraId="4201470B" w14:textId="12CCFFB3" w:rsidR="00AB74E6" w:rsidRPr="00D206B6" w:rsidRDefault="00AB74E6" w:rsidP="00AB74E6">
      <w:pPr>
        <w:pStyle w:val="basicinstruction"/>
        <w:rPr>
          <w:lang w:val="fr-FR"/>
        </w:rPr>
      </w:pPr>
      <w:r w:rsidRPr="00D206B6">
        <w:rPr>
          <w:lang w:val="fr-FR"/>
        </w:rPr>
        <w:t>[sp]</w:t>
      </w:r>
    </w:p>
    <w:p w14:paraId="460F5733" w14:textId="50B4F59B" w:rsidR="00AB74E6" w:rsidRDefault="00AB74E6" w:rsidP="00AB74E6">
      <w:pPr>
        <w:pStyle w:val="basic"/>
      </w:pPr>
      <w:r w:rsidRPr="00D206B6">
        <w:rPr>
          <w:lang w:val="fr-FR"/>
        </w:rPr>
        <w:t>Q21N</w:t>
      </w:r>
      <w:r w:rsidR="007C70F1" w:rsidRPr="00D206B6">
        <w:rPr>
          <w:lang w:val="fr-FR"/>
        </w:rPr>
        <w:t xml:space="preserve"> (Q21)</w:t>
      </w:r>
      <w:r w:rsidRPr="00D206B6">
        <w:rPr>
          <w:lang w:val="fr-FR"/>
        </w:rPr>
        <w:t xml:space="preserve">. </w:t>
      </w:r>
      <w:r w:rsidRPr="00AB74E6">
        <w:t xml:space="preserve">How concerned are you about government </w:t>
      </w:r>
      <w:r w:rsidR="00C304F5">
        <w:t>monitoring of your activi</w:t>
      </w:r>
      <w:r w:rsidR="002E6C11">
        <w:t xml:space="preserve">ty </w:t>
      </w:r>
      <w:r>
        <w:t>on social media website</w:t>
      </w:r>
      <w:r w:rsidRPr="00B72936">
        <w:t xml:space="preserve">s </w:t>
      </w:r>
      <w:r>
        <w:t xml:space="preserve">such as Facebook or </w:t>
      </w:r>
      <w:r w:rsidRPr="00B72936">
        <w:t>Twitter</w:t>
      </w:r>
      <w:r>
        <w:t>?</w:t>
      </w:r>
    </w:p>
    <w:p w14:paraId="55911013" w14:textId="2D767EB7" w:rsidR="00AB74E6" w:rsidRDefault="00AB74E6" w:rsidP="00AB74E6">
      <w:pPr>
        <w:pStyle w:val="basic"/>
      </w:pPr>
    </w:p>
    <w:p w14:paraId="39228CDC" w14:textId="1F985535" w:rsidR="00AB74E6" w:rsidRPr="007F3F08" w:rsidRDefault="00AB74E6" w:rsidP="00AB74E6">
      <w:pPr>
        <w:pStyle w:val="basic"/>
      </w:pPr>
      <w:r>
        <w:t>1</w:t>
      </w:r>
      <w:r>
        <w:tab/>
      </w:r>
      <w:r w:rsidRPr="007F3F08">
        <w:t>Very concerned</w:t>
      </w:r>
    </w:p>
    <w:p w14:paraId="7D82933C" w14:textId="6E79DCC6" w:rsidR="00AB74E6" w:rsidRDefault="00AB74E6" w:rsidP="00AB74E6">
      <w:pPr>
        <w:pStyle w:val="basic"/>
      </w:pPr>
      <w:r>
        <w:t>2</w:t>
      </w:r>
      <w:r>
        <w:tab/>
      </w:r>
      <w:r w:rsidRPr="007F3F08">
        <w:t>Somewhat concerned</w:t>
      </w:r>
    </w:p>
    <w:p w14:paraId="1557514C" w14:textId="237438BB" w:rsidR="00AB74E6" w:rsidRPr="007F3F08" w:rsidRDefault="00AB74E6" w:rsidP="00AB74E6">
      <w:pPr>
        <w:pStyle w:val="basic"/>
      </w:pPr>
      <w:r>
        <w:t>3</w:t>
      </w:r>
      <w:r>
        <w:tab/>
        <w:t>Not very concerned</w:t>
      </w:r>
    </w:p>
    <w:p w14:paraId="51D684AF" w14:textId="17495360" w:rsidR="00AB74E6" w:rsidRDefault="00AB74E6" w:rsidP="00AB74E6">
      <w:pPr>
        <w:pStyle w:val="basic"/>
      </w:pPr>
      <w:r>
        <w:t>4</w:t>
      </w:r>
      <w:r>
        <w:tab/>
      </w:r>
      <w:r w:rsidRPr="007F3F08">
        <w:t>Not at all concerned</w:t>
      </w:r>
    </w:p>
    <w:p w14:paraId="2DAD10A2" w14:textId="7310370E" w:rsidR="00AB74E6" w:rsidRDefault="00AB74E6" w:rsidP="00AB74E6">
      <w:pPr>
        <w:pStyle w:val="basic"/>
      </w:pPr>
      <w:r>
        <w:t>5</w:t>
      </w:r>
      <w:r>
        <w:tab/>
        <w:t>Not applicable</w:t>
      </w:r>
    </w:p>
    <w:p w14:paraId="6363CF45" w14:textId="501D023B" w:rsidR="00AB74E6" w:rsidRDefault="00AB74E6" w:rsidP="0073295A">
      <w:pPr>
        <w:pStyle w:val="basicinstruction"/>
      </w:pPr>
    </w:p>
    <w:p w14:paraId="071381A8" w14:textId="03EB6BE0" w:rsidR="00AB74E6" w:rsidRDefault="00AB74E6" w:rsidP="0073295A">
      <w:pPr>
        <w:pStyle w:val="basicinstruction"/>
      </w:pPr>
    </w:p>
    <w:p w14:paraId="1261B99D" w14:textId="79962D10" w:rsidR="00AB74E6" w:rsidRDefault="00AB74E6" w:rsidP="00AB74E6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4A1A7CA0" w14:textId="493F13E0" w:rsidR="00AB74E6" w:rsidRPr="00B72936" w:rsidRDefault="00AB74E6" w:rsidP="00AB74E6">
      <w:pPr>
        <w:pStyle w:val="basic"/>
      </w:pPr>
      <w:proofErr w:type="gramStart"/>
      <w:r>
        <w:t>22N</w:t>
      </w:r>
      <w:r w:rsidR="007C70F1">
        <w:t xml:space="preserve"> (Q22)</w:t>
      </w:r>
      <w:r>
        <w:t>.</w:t>
      </w:r>
      <w:proofErr w:type="gramEnd"/>
      <w:r>
        <w:tab/>
        <w:t>H</w:t>
      </w:r>
      <w:r w:rsidRPr="00B951D2">
        <w:t xml:space="preserve">ow concerned are you about government </w:t>
      </w:r>
      <w:r w:rsidR="00C304F5">
        <w:t>monitoring of your activi</w:t>
      </w:r>
      <w:r w:rsidR="002E6C11">
        <w:t xml:space="preserve">ty </w:t>
      </w:r>
      <w:r>
        <w:t>on search engines?</w:t>
      </w:r>
    </w:p>
    <w:p w14:paraId="752BCFA0" w14:textId="203869D1" w:rsidR="00AB74E6" w:rsidRPr="00A44D22" w:rsidRDefault="00AB74E6" w:rsidP="00AB74E6">
      <w:pPr>
        <w:pStyle w:val="basic"/>
      </w:pPr>
    </w:p>
    <w:p w14:paraId="2CC93499" w14:textId="4CB896CE" w:rsidR="00AB74E6" w:rsidRPr="007F3F08" w:rsidRDefault="00AB74E6" w:rsidP="00AB74E6">
      <w:pPr>
        <w:pStyle w:val="basic"/>
      </w:pPr>
      <w:r>
        <w:t>1</w:t>
      </w:r>
      <w:r>
        <w:tab/>
      </w:r>
      <w:r w:rsidRPr="007F3F08">
        <w:t>Very concerned</w:t>
      </w:r>
    </w:p>
    <w:p w14:paraId="3DF394A5" w14:textId="22D649D8" w:rsidR="00AB74E6" w:rsidRDefault="00AB74E6" w:rsidP="00AB74E6">
      <w:pPr>
        <w:pStyle w:val="basic"/>
      </w:pPr>
      <w:r>
        <w:t>2</w:t>
      </w:r>
      <w:r>
        <w:tab/>
      </w:r>
      <w:r w:rsidRPr="007F3F08">
        <w:t>Somewhat concerned</w:t>
      </w:r>
    </w:p>
    <w:p w14:paraId="449A4739" w14:textId="33C12AFB" w:rsidR="00AB74E6" w:rsidRPr="007F3F08" w:rsidRDefault="00AB74E6" w:rsidP="00AB74E6">
      <w:pPr>
        <w:pStyle w:val="basic"/>
      </w:pPr>
      <w:r>
        <w:t>3</w:t>
      </w:r>
      <w:r>
        <w:tab/>
        <w:t>Not very concerned</w:t>
      </w:r>
    </w:p>
    <w:p w14:paraId="6DAB21E8" w14:textId="36DE1222" w:rsidR="00AB74E6" w:rsidRDefault="00AB74E6" w:rsidP="00AB74E6">
      <w:pPr>
        <w:pStyle w:val="basic"/>
      </w:pPr>
      <w:r>
        <w:t>4</w:t>
      </w:r>
      <w:r>
        <w:tab/>
      </w:r>
      <w:r w:rsidRPr="007F3F08">
        <w:t>Not at all concerned</w:t>
      </w:r>
    </w:p>
    <w:p w14:paraId="22BBF5B2" w14:textId="76D2DC51" w:rsidR="00AB74E6" w:rsidRDefault="00AB74E6" w:rsidP="009F6732">
      <w:pPr>
        <w:pStyle w:val="basic"/>
      </w:pPr>
      <w:r>
        <w:t>5</w:t>
      </w:r>
      <w:r>
        <w:tab/>
        <w:t>Not applicable</w:t>
      </w:r>
    </w:p>
    <w:p w14:paraId="1FCD846F" w14:textId="77777777" w:rsidR="00AB74E6" w:rsidRDefault="00AB74E6" w:rsidP="0073295A">
      <w:pPr>
        <w:pStyle w:val="basicinstruction"/>
      </w:pPr>
      <w:r>
        <w:t xml:space="preserve"> </w:t>
      </w:r>
    </w:p>
    <w:p w14:paraId="2A5E56D7" w14:textId="77777777" w:rsidR="00952103" w:rsidRDefault="00AB74E6" w:rsidP="0073295A">
      <w:pPr>
        <w:pStyle w:val="basicinstruction"/>
      </w:pPr>
      <w:r>
        <w:t xml:space="preserve">  </w:t>
      </w:r>
    </w:p>
    <w:p w14:paraId="3F3BCC0F" w14:textId="1B09EE9F" w:rsidR="00AB74E6" w:rsidRDefault="0073295A" w:rsidP="009F6732">
      <w:pPr>
        <w:pStyle w:val="basicinstruction"/>
      </w:pPr>
      <w:r>
        <w:t xml:space="preserve">[grid, </w:t>
      </w:r>
      <w:proofErr w:type="spellStart"/>
      <w:r>
        <w:t>sp</w:t>
      </w:r>
      <w:proofErr w:type="spellEnd"/>
      <w:r>
        <w:t xml:space="preserve"> across]</w:t>
      </w:r>
    </w:p>
    <w:p w14:paraId="2F0C9035" w14:textId="6713F78A" w:rsidR="006939BF" w:rsidRDefault="006939BF" w:rsidP="007C70F1">
      <w:pPr>
        <w:pStyle w:val="basicinstruction"/>
      </w:pPr>
      <w:r>
        <w:t>[programming note: show 24n-27</w:t>
      </w:r>
      <w:r w:rsidR="00DC248B">
        <w:t>n</w:t>
      </w:r>
      <w:r>
        <w:t xml:space="preserve"> on the same screen]</w:t>
      </w:r>
    </w:p>
    <w:p w14:paraId="100518B3" w14:textId="6539FDB0" w:rsidR="006939BF" w:rsidRPr="00D206B6" w:rsidRDefault="006939BF" w:rsidP="007C70F1">
      <w:pPr>
        <w:pStyle w:val="basicinstruction"/>
        <w:rPr>
          <w:lang w:val="fr-FR"/>
        </w:rPr>
      </w:pPr>
      <w:r w:rsidRPr="00D206B6">
        <w:rPr>
          <w:lang w:val="fr-FR"/>
        </w:rPr>
        <w:t>[randomize 24n-26n]</w:t>
      </w:r>
    </w:p>
    <w:p w14:paraId="2E913D88" w14:textId="7CC62A44" w:rsidR="00AB74E6" w:rsidRPr="00D206B6" w:rsidRDefault="00AB74E6" w:rsidP="007C70F1">
      <w:pPr>
        <w:pStyle w:val="basicinstruction"/>
        <w:rPr>
          <w:lang w:val="fr-FR"/>
        </w:rPr>
      </w:pPr>
      <w:r w:rsidRPr="00D206B6">
        <w:rPr>
          <w:lang w:val="fr-FR"/>
        </w:rPr>
        <w:t>[sp]</w:t>
      </w:r>
    </w:p>
    <w:p w14:paraId="14F24E38" w14:textId="13EA46AE" w:rsidR="00AB74E6" w:rsidRDefault="00AB74E6" w:rsidP="00AB74E6">
      <w:pPr>
        <w:pStyle w:val="basic"/>
      </w:pPr>
      <w:r w:rsidRPr="00D206B6">
        <w:rPr>
          <w:lang w:val="fr-FR"/>
        </w:rPr>
        <w:t>24N</w:t>
      </w:r>
      <w:r w:rsidR="007C70F1" w:rsidRPr="00D206B6">
        <w:rPr>
          <w:lang w:val="fr-FR"/>
        </w:rPr>
        <w:t xml:space="preserve"> (Q24)</w:t>
      </w:r>
      <w:r w:rsidRPr="00D206B6">
        <w:rPr>
          <w:lang w:val="fr-FR"/>
        </w:rPr>
        <w:t>.</w:t>
      </w:r>
      <w:r w:rsidRPr="00D206B6">
        <w:rPr>
          <w:lang w:val="fr-FR"/>
        </w:rPr>
        <w:tab/>
      </w:r>
      <w:r>
        <w:t xml:space="preserve">How concerned are you about government </w:t>
      </w:r>
      <w:r w:rsidR="00C304F5">
        <w:t xml:space="preserve">monitoring of </w:t>
      </w:r>
      <w:r>
        <w:t>you</w:t>
      </w:r>
      <w:r w:rsidR="00C304F5">
        <w:t>r activity</w:t>
      </w:r>
      <w:r>
        <w:t xml:space="preserve"> on your cell phone?</w:t>
      </w:r>
    </w:p>
    <w:p w14:paraId="2EAF7C95" w14:textId="5B26CE06" w:rsidR="00AB74E6" w:rsidRDefault="00AB74E6" w:rsidP="00AB74E6">
      <w:pPr>
        <w:pStyle w:val="basic"/>
      </w:pPr>
    </w:p>
    <w:p w14:paraId="1D4B297C" w14:textId="7ABAAFA4" w:rsidR="00AB74E6" w:rsidRDefault="00AB74E6" w:rsidP="00AB74E6">
      <w:pPr>
        <w:pStyle w:val="basic"/>
      </w:pPr>
      <w:r>
        <w:t>1</w:t>
      </w:r>
      <w:r>
        <w:tab/>
        <w:t>Very concerned</w:t>
      </w:r>
    </w:p>
    <w:p w14:paraId="67834D37" w14:textId="66F12342" w:rsidR="00AB74E6" w:rsidRDefault="00AB74E6" w:rsidP="00AB74E6">
      <w:pPr>
        <w:pStyle w:val="basic"/>
      </w:pPr>
      <w:r>
        <w:lastRenderedPageBreak/>
        <w:t>2</w:t>
      </w:r>
      <w:r>
        <w:tab/>
        <w:t>Somewhat concerned</w:t>
      </w:r>
    </w:p>
    <w:p w14:paraId="333628A6" w14:textId="4BE27E68" w:rsidR="00AB74E6" w:rsidRDefault="00AB74E6" w:rsidP="00AB74E6">
      <w:pPr>
        <w:pStyle w:val="basic"/>
      </w:pPr>
      <w:r>
        <w:t>3</w:t>
      </w:r>
      <w:r>
        <w:tab/>
        <w:t>Not very concerned</w:t>
      </w:r>
    </w:p>
    <w:p w14:paraId="3FC230D6" w14:textId="4B18370B" w:rsidR="00AB74E6" w:rsidRDefault="00AB74E6" w:rsidP="00AB74E6">
      <w:pPr>
        <w:pStyle w:val="basic"/>
      </w:pPr>
      <w:r>
        <w:t>4</w:t>
      </w:r>
      <w:r>
        <w:tab/>
        <w:t>Not at all concerned</w:t>
      </w:r>
    </w:p>
    <w:p w14:paraId="1F480F7C" w14:textId="6B17FB13" w:rsidR="00AB74E6" w:rsidRDefault="00AB74E6" w:rsidP="00AB74E6">
      <w:pPr>
        <w:pStyle w:val="basic"/>
      </w:pPr>
      <w:r>
        <w:t>5</w:t>
      </w:r>
      <w:r>
        <w:tab/>
        <w:t>Not applicable</w:t>
      </w:r>
    </w:p>
    <w:p w14:paraId="52505BC2" w14:textId="4D9B0F19" w:rsidR="00AB74E6" w:rsidRDefault="00AB74E6" w:rsidP="00952103">
      <w:pPr>
        <w:pStyle w:val="basic"/>
      </w:pPr>
    </w:p>
    <w:p w14:paraId="6FDD01C2" w14:textId="509F1789" w:rsidR="00AB74E6" w:rsidRDefault="00AB74E6" w:rsidP="00952103">
      <w:pPr>
        <w:pStyle w:val="basic"/>
      </w:pPr>
    </w:p>
    <w:p w14:paraId="0C9958FB" w14:textId="0256BA5D" w:rsidR="007C70F1" w:rsidRDefault="007C70F1" w:rsidP="007C70F1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71F73F11" w14:textId="1DA62D92" w:rsidR="00AB74E6" w:rsidRDefault="00AB74E6" w:rsidP="00AB74E6">
      <w:pPr>
        <w:pStyle w:val="basic"/>
      </w:pPr>
      <w:proofErr w:type="gramStart"/>
      <w:r>
        <w:t>26N</w:t>
      </w:r>
      <w:r w:rsidR="007C70F1">
        <w:t xml:space="preserve"> (Q26)</w:t>
      </w:r>
      <w:r>
        <w:t>.</w:t>
      </w:r>
      <w:proofErr w:type="gramEnd"/>
      <w:r>
        <w:tab/>
        <w:t>H</w:t>
      </w:r>
      <w:r w:rsidRPr="00B951D2">
        <w:t xml:space="preserve">ow concerned are you about government </w:t>
      </w:r>
      <w:r w:rsidR="00C304F5">
        <w:t xml:space="preserve">monitoring of your activity </w:t>
      </w:r>
      <w:r>
        <w:t>on your mo</w:t>
      </w:r>
      <w:r w:rsidRPr="00C23A8F">
        <w:t>bile app</w:t>
      </w:r>
      <w:r>
        <w:t>s?</w:t>
      </w:r>
    </w:p>
    <w:p w14:paraId="353B5D9F" w14:textId="04498602" w:rsidR="00AB74E6" w:rsidRPr="00A44D22" w:rsidRDefault="00AB74E6" w:rsidP="00AB74E6">
      <w:pPr>
        <w:pStyle w:val="basic"/>
      </w:pPr>
    </w:p>
    <w:p w14:paraId="41836CB6" w14:textId="7C22764F" w:rsidR="00AB74E6" w:rsidRPr="007F3F08" w:rsidRDefault="00AB74E6" w:rsidP="00AB74E6">
      <w:pPr>
        <w:pStyle w:val="basic"/>
      </w:pPr>
      <w:r>
        <w:t>1</w:t>
      </w:r>
      <w:r>
        <w:tab/>
      </w:r>
      <w:r w:rsidRPr="007F3F08">
        <w:t>Very concerned</w:t>
      </w:r>
    </w:p>
    <w:p w14:paraId="69EE54B0" w14:textId="3BC70D73" w:rsidR="00AB74E6" w:rsidRDefault="00AB74E6" w:rsidP="00AB74E6">
      <w:pPr>
        <w:pStyle w:val="basic"/>
      </w:pPr>
      <w:r>
        <w:t>2</w:t>
      </w:r>
      <w:r>
        <w:tab/>
      </w:r>
      <w:r w:rsidRPr="007F3F08">
        <w:t>Somewhat concerned</w:t>
      </w:r>
    </w:p>
    <w:p w14:paraId="7733C438" w14:textId="06682AFF" w:rsidR="00AB74E6" w:rsidRPr="007F3F08" w:rsidRDefault="00AB74E6" w:rsidP="00AB74E6">
      <w:pPr>
        <w:pStyle w:val="basic"/>
      </w:pPr>
      <w:r>
        <w:t>3</w:t>
      </w:r>
      <w:r>
        <w:tab/>
        <w:t xml:space="preserve">Not </w:t>
      </w:r>
      <w:r w:rsidRPr="00AB74E6">
        <w:t>very concerne</w:t>
      </w:r>
      <w:r>
        <w:t>d</w:t>
      </w:r>
    </w:p>
    <w:p w14:paraId="17FB81D8" w14:textId="1DAB26AB" w:rsidR="00AB74E6" w:rsidRDefault="00AB74E6" w:rsidP="00AB74E6">
      <w:pPr>
        <w:pStyle w:val="basic"/>
      </w:pPr>
      <w:r>
        <w:t>4</w:t>
      </w:r>
      <w:r>
        <w:tab/>
      </w:r>
      <w:r w:rsidRPr="007F3F08">
        <w:t>Not at all concerned</w:t>
      </w:r>
    </w:p>
    <w:p w14:paraId="26B10BB8" w14:textId="49F72FE8" w:rsidR="00AB74E6" w:rsidRDefault="00AB74E6" w:rsidP="00AB74E6">
      <w:pPr>
        <w:pStyle w:val="basic"/>
      </w:pPr>
      <w:r>
        <w:t>5</w:t>
      </w:r>
      <w:r>
        <w:tab/>
        <w:t>Not applicable</w:t>
      </w:r>
    </w:p>
    <w:p w14:paraId="711B59EC" w14:textId="2AF5C38E" w:rsidR="00AB74E6" w:rsidRDefault="00AB74E6" w:rsidP="00952103">
      <w:pPr>
        <w:pStyle w:val="basic"/>
      </w:pPr>
    </w:p>
    <w:p w14:paraId="4155A8E6" w14:textId="315BE41F" w:rsidR="00952103" w:rsidRDefault="00952103" w:rsidP="00952103">
      <w:pPr>
        <w:pStyle w:val="basic"/>
      </w:pPr>
    </w:p>
    <w:p w14:paraId="0E3D4444" w14:textId="2D4B4251" w:rsidR="007C70F1" w:rsidRDefault="007C70F1" w:rsidP="00AB74E6">
      <w:pPr>
        <w:pStyle w:val="basicinstruction"/>
      </w:pPr>
      <w:r>
        <w:t>[do not randomize]</w:t>
      </w:r>
    </w:p>
    <w:p w14:paraId="5F70ADD5" w14:textId="1A94CAA4" w:rsidR="00AB74E6" w:rsidRDefault="00AB74E6" w:rsidP="00AB74E6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00C9A903" w14:textId="3753FFC7" w:rsidR="00AB74E6" w:rsidRDefault="00AB74E6" w:rsidP="00AB74E6">
      <w:pPr>
        <w:pStyle w:val="basic"/>
      </w:pPr>
      <w:proofErr w:type="gramStart"/>
      <w:r>
        <w:t>27</w:t>
      </w:r>
      <w:r w:rsidR="00DC248B">
        <w:t>N</w:t>
      </w:r>
      <w:r w:rsidR="007C70F1">
        <w:t xml:space="preserve"> (Q27)</w:t>
      </w:r>
      <w:r>
        <w:t>.</w:t>
      </w:r>
      <w:proofErr w:type="gramEnd"/>
      <w:r>
        <w:tab/>
        <w:t>H</w:t>
      </w:r>
      <w:r w:rsidRPr="00B951D2">
        <w:t xml:space="preserve">ow concerned are you about government </w:t>
      </w:r>
      <w:r w:rsidR="002E6C11">
        <w:t xml:space="preserve">monitoring of </w:t>
      </w:r>
      <w:r>
        <w:t>your email messages?</w:t>
      </w:r>
    </w:p>
    <w:p w14:paraId="53658964" w14:textId="32D3AF61" w:rsidR="00AB74E6" w:rsidRPr="00A44D22" w:rsidRDefault="00AB74E6" w:rsidP="00AB74E6">
      <w:pPr>
        <w:pStyle w:val="basic"/>
      </w:pPr>
    </w:p>
    <w:p w14:paraId="7954AF19" w14:textId="44E2DD09" w:rsidR="00AB74E6" w:rsidRPr="007F3F08" w:rsidRDefault="00AB74E6" w:rsidP="00AB74E6">
      <w:pPr>
        <w:pStyle w:val="basic"/>
      </w:pPr>
      <w:r>
        <w:t>1</w:t>
      </w:r>
      <w:r>
        <w:tab/>
      </w:r>
      <w:r w:rsidRPr="007F3F08">
        <w:t>Very concerned</w:t>
      </w:r>
    </w:p>
    <w:p w14:paraId="40CE3B5B" w14:textId="2354F7B3" w:rsidR="00AB74E6" w:rsidRDefault="00AB74E6" w:rsidP="00AB74E6">
      <w:pPr>
        <w:pStyle w:val="basic"/>
      </w:pPr>
      <w:r>
        <w:t>2</w:t>
      </w:r>
      <w:r>
        <w:tab/>
      </w:r>
      <w:r w:rsidRPr="007F3F08">
        <w:t>Somewhat concerned</w:t>
      </w:r>
    </w:p>
    <w:p w14:paraId="42C7F3D7" w14:textId="1890369B" w:rsidR="00AB74E6" w:rsidRPr="007F3F08" w:rsidRDefault="00AB74E6" w:rsidP="00AB74E6">
      <w:pPr>
        <w:pStyle w:val="basic"/>
      </w:pPr>
      <w:r>
        <w:t>3</w:t>
      </w:r>
      <w:r>
        <w:tab/>
        <w:t>Not very concerned</w:t>
      </w:r>
    </w:p>
    <w:p w14:paraId="0BE25A86" w14:textId="6F37D0E9" w:rsidR="00AB74E6" w:rsidRDefault="00AB74E6" w:rsidP="00AB74E6">
      <w:pPr>
        <w:pStyle w:val="basic"/>
      </w:pPr>
      <w:r>
        <w:t>4</w:t>
      </w:r>
      <w:r>
        <w:tab/>
      </w:r>
      <w:r w:rsidRPr="007F3F08">
        <w:t>Not at all concerned</w:t>
      </w:r>
    </w:p>
    <w:p w14:paraId="05B76AE0" w14:textId="4B567813" w:rsidR="00AB74E6" w:rsidRDefault="00AB74E6" w:rsidP="00AB74E6">
      <w:pPr>
        <w:pStyle w:val="basic"/>
      </w:pPr>
      <w:r>
        <w:t>5</w:t>
      </w:r>
      <w:r>
        <w:tab/>
        <w:t>Not applicable</w:t>
      </w:r>
    </w:p>
    <w:p w14:paraId="688BBC95" w14:textId="77777777" w:rsidR="00AB74E6" w:rsidRDefault="00AB74E6" w:rsidP="00952103">
      <w:pPr>
        <w:pStyle w:val="basic"/>
      </w:pPr>
    </w:p>
    <w:p w14:paraId="53CE9C95" w14:textId="77777777" w:rsidR="00952103" w:rsidRDefault="00952103" w:rsidP="00952103">
      <w:pPr>
        <w:pStyle w:val="basic"/>
      </w:pPr>
    </w:p>
    <w:p w14:paraId="3859F505" w14:textId="2A77C922" w:rsidR="00952103" w:rsidRDefault="005C0CA6" w:rsidP="0073295A">
      <w:pPr>
        <w:pStyle w:val="basicinstruction"/>
      </w:pPr>
      <w:r w:rsidRPr="005C0CA6">
        <w:t xml:space="preserve">[If </w:t>
      </w:r>
      <w:r w:rsidR="000D77CC">
        <w:t xml:space="preserve">Q21n, </w:t>
      </w:r>
      <w:r w:rsidRPr="005C0CA6">
        <w:t>Q22</w:t>
      </w:r>
      <w:r w:rsidR="006939BF">
        <w:t>n</w:t>
      </w:r>
      <w:r w:rsidRPr="005C0CA6">
        <w:t>, Q24</w:t>
      </w:r>
      <w:r w:rsidR="006939BF">
        <w:t>n</w:t>
      </w:r>
      <w:r w:rsidRPr="005C0CA6">
        <w:t>, Q26</w:t>
      </w:r>
      <w:r w:rsidR="006939BF">
        <w:t>n</w:t>
      </w:r>
      <w:r w:rsidRPr="005C0CA6">
        <w:t>, Q27</w:t>
      </w:r>
      <w:r w:rsidR="00DC248B">
        <w:t>n</w:t>
      </w:r>
      <w:r w:rsidRPr="005C0CA6">
        <w:t xml:space="preserve"> = 1 (very concerned) or 2 (somewhat concerned) for any of these questions]</w:t>
      </w:r>
      <w:r>
        <w:t xml:space="preserve"> </w:t>
      </w:r>
    </w:p>
    <w:p w14:paraId="6E198214" w14:textId="77777777" w:rsidR="0073295A" w:rsidRDefault="0073295A" w:rsidP="0073295A">
      <w:pPr>
        <w:pStyle w:val="basicinstruction"/>
      </w:pPr>
      <w:r>
        <w:t xml:space="preserve">[LARGE TEXTBOX – UNLIMITED CHARACTER LIMIT] </w:t>
      </w:r>
    </w:p>
    <w:p w14:paraId="63A01B1F" w14:textId="5659229B" w:rsidR="00952103" w:rsidRDefault="0073295A" w:rsidP="00952103">
      <w:pPr>
        <w:pStyle w:val="basic"/>
      </w:pPr>
      <w:proofErr w:type="gramStart"/>
      <w:r>
        <w:t>Q22</w:t>
      </w:r>
      <w:r w:rsidR="007C70F1">
        <w:t xml:space="preserve"> (Q28)</w:t>
      </w:r>
      <w:r>
        <w:t>.</w:t>
      </w:r>
      <w:proofErr w:type="gramEnd"/>
      <w:r>
        <w:t xml:space="preserve"> </w:t>
      </w:r>
      <w:r w:rsidR="00952103">
        <w:t xml:space="preserve">Would you explain a little more what concerns you? What kinds of problems you are concerned might arise because of government </w:t>
      </w:r>
      <w:r w:rsidR="00A0166C">
        <w:t>monitoring</w:t>
      </w:r>
      <w:r w:rsidR="00952103">
        <w:t xml:space="preserve"> </w:t>
      </w:r>
      <w:r w:rsidR="00A0166C">
        <w:t>of your communications activity</w:t>
      </w:r>
      <w:r w:rsidR="00952103">
        <w:t>?</w:t>
      </w:r>
    </w:p>
    <w:p w14:paraId="103D56CC" w14:textId="77777777" w:rsidR="00952103" w:rsidRDefault="00952103" w:rsidP="00952103">
      <w:pPr>
        <w:pStyle w:val="basic"/>
      </w:pPr>
    </w:p>
    <w:p w14:paraId="1C377E1E" w14:textId="77777777" w:rsidR="0073295A" w:rsidRDefault="00952103" w:rsidP="0073295A">
      <w:pPr>
        <w:pStyle w:val="basicinstruction"/>
      </w:pPr>
      <w:r>
        <w:tab/>
      </w:r>
      <w:r w:rsidR="0073295A">
        <w:t xml:space="preserve">[LARGE TEXTBOX – UNLIMITED CHARACTER LIMIT] </w:t>
      </w:r>
    </w:p>
    <w:p w14:paraId="17EE0C9C" w14:textId="77777777" w:rsidR="00952103" w:rsidRDefault="00952103" w:rsidP="00952103">
      <w:pPr>
        <w:pStyle w:val="basic"/>
      </w:pPr>
    </w:p>
    <w:p w14:paraId="226669A2" w14:textId="77777777" w:rsidR="00952103" w:rsidRDefault="00952103" w:rsidP="00952103">
      <w:pPr>
        <w:pStyle w:val="basic"/>
      </w:pPr>
    </w:p>
    <w:p w14:paraId="4DEF1EBA" w14:textId="77777777" w:rsidR="00952103" w:rsidRDefault="0073295A" w:rsidP="0073295A">
      <w:pPr>
        <w:pStyle w:val="basicinstruction"/>
      </w:pPr>
      <w:r>
        <w:t>[If Q10=1-2]</w:t>
      </w:r>
    </w:p>
    <w:p w14:paraId="697AAC38" w14:textId="77777777" w:rsidR="00952103" w:rsidRDefault="0073295A" w:rsidP="0073295A">
      <w:pPr>
        <w:pStyle w:val="basicinstruction"/>
      </w:pPr>
      <w:r>
        <w:t>[Randomize response options a-g</w:t>
      </w:r>
      <w:r w:rsidR="00952103">
        <w:t>]</w:t>
      </w:r>
    </w:p>
    <w:p w14:paraId="222DDAB4" w14:textId="34916ED3" w:rsidR="00952103" w:rsidRDefault="0073295A" w:rsidP="00952103">
      <w:pPr>
        <w:pStyle w:val="basic"/>
      </w:pPr>
      <w:proofErr w:type="gramStart"/>
      <w:r>
        <w:t>Q23</w:t>
      </w:r>
      <w:r w:rsidR="007C70F1">
        <w:t xml:space="preserve"> (Q29)</w:t>
      </w:r>
      <w:r>
        <w:t>.</w:t>
      </w:r>
      <w:proofErr w:type="gramEnd"/>
      <w:r>
        <w:t xml:space="preserve"> </w:t>
      </w:r>
      <w:r w:rsidR="00952103">
        <w:t xml:space="preserve">Since learning about U.S. phone and internet </w:t>
      </w:r>
      <w:r w:rsidR="00A0166C">
        <w:t>monitoring</w:t>
      </w:r>
      <w:r w:rsidR="00952103">
        <w:t>, how much, if at all, would you say you have changed the way you use any of the following:</w:t>
      </w:r>
    </w:p>
    <w:p w14:paraId="542BF69E" w14:textId="77777777" w:rsidR="00952103" w:rsidRDefault="00952103" w:rsidP="00952103">
      <w:pPr>
        <w:pStyle w:val="basic"/>
      </w:pPr>
    </w:p>
    <w:p w14:paraId="35A0F353" w14:textId="77777777" w:rsidR="0073295A" w:rsidRDefault="0073295A" w:rsidP="0073295A">
      <w:pPr>
        <w:pStyle w:val="basicinstruction"/>
      </w:pPr>
      <w:r>
        <w:t>DOWN:</w:t>
      </w:r>
    </w:p>
    <w:p w14:paraId="7AA38E84" w14:textId="77777777" w:rsidR="00952103" w:rsidRDefault="00952103" w:rsidP="00952103">
      <w:pPr>
        <w:pStyle w:val="basic"/>
      </w:pPr>
      <w:r>
        <w:t>a.</w:t>
      </w:r>
      <w:r>
        <w:tab/>
        <w:t>Social media websites such as Facebook or Twitter</w:t>
      </w:r>
    </w:p>
    <w:p w14:paraId="6F9F5636" w14:textId="77777777" w:rsidR="00952103" w:rsidRDefault="00952103" w:rsidP="00952103">
      <w:pPr>
        <w:pStyle w:val="basic"/>
      </w:pPr>
      <w:r>
        <w:t>b.</w:t>
      </w:r>
      <w:r>
        <w:tab/>
        <w:t>Search engines</w:t>
      </w:r>
    </w:p>
    <w:p w14:paraId="4EBB43FC" w14:textId="77777777" w:rsidR="00952103" w:rsidRDefault="00952103" w:rsidP="00952103">
      <w:pPr>
        <w:pStyle w:val="basic"/>
      </w:pPr>
      <w:r>
        <w:t>c.</w:t>
      </w:r>
      <w:r>
        <w:tab/>
        <w:t>Your landline phone</w:t>
      </w:r>
    </w:p>
    <w:p w14:paraId="012C09D2" w14:textId="77777777" w:rsidR="00952103" w:rsidRDefault="00952103" w:rsidP="00952103">
      <w:pPr>
        <w:pStyle w:val="basic"/>
      </w:pPr>
      <w:r>
        <w:t>d.</w:t>
      </w:r>
      <w:r>
        <w:tab/>
        <w:t xml:space="preserve">Your cell phone </w:t>
      </w:r>
    </w:p>
    <w:p w14:paraId="118166A7" w14:textId="77777777" w:rsidR="00952103" w:rsidRDefault="00952103" w:rsidP="00952103">
      <w:pPr>
        <w:pStyle w:val="basic"/>
      </w:pPr>
      <w:r>
        <w:t>e.</w:t>
      </w:r>
      <w:r>
        <w:tab/>
        <w:t>Text messages</w:t>
      </w:r>
    </w:p>
    <w:p w14:paraId="2C4BD256" w14:textId="77777777" w:rsidR="00952103" w:rsidRDefault="00952103" w:rsidP="00952103">
      <w:pPr>
        <w:pStyle w:val="basic"/>
      </w:pPr>
      <w:r>
        <w:t>f.</w:t>
      </w:r>
      <w:r>
        <w:tab/>
        <w:t>Mobile apps</w:t>
      </w:r>
    </w:p>
    <w:p w14:paraId="73D0FF06" w14:textId="4A555850" w:rsidR="00952103" w:rsidRDefault="00952103" w:rsidP="00952103">
      <w:pPr>
        <w:pStyle w:val="basic"/>
      </w:pPr>
      <w:r>
        <w:t>g.</w:t>
      </w:r>
      <w:r>
        <w:tab/>
        <w:t>Your email</w:t>
      </w:r>
      <w:r w:rsidR="00AE25DE">
        <w:t xml:space="preserve"> accounts</w:t>
      </w:r>
    </w:p>
    <w:p w14:paraId="33D48034" w14:textId="77777777" w:rsidR="00952103" w:rsidRDefault="00952103" w:rsidP="0073295A">
      <w:pPr>
        <w:pStyle w:val="basicinstruction"/>
      </w:pPr>
    </w:p>
    <w:p w14:paraId="7A47263A" w14:textId="77777777" w:rsidR="0073295A" w:rsidRDefault="0073295A" w:rsidP="0073295A">
      <w:pPr>
        <w:pStyle w:val="basicinstruction"/>
      </w:pPr>
      <w:r>
        <w:t>ACROSS:</w:t>
      </w:r>
    </w:p>
    <w:p w14:paraId="16926906" w14:textId="77777777" w:rsidR="00952103" w:rsidRDefault="00952103" w:rsidP="00952103">
      <w:pPr>
        <w:pStyle w:val="basic"/>
      </w:pPr>
      <w:r>
        <w:t>1.</w:t>
      </w:r>
      <w:r>
        <w:tab/>
        <w:t>A great deal</w:t>
      </w:r>
    </w:p>
    <w:p w14:paraId="09D3B8AA" w14:textId="77777777" w:rsidR="00952103" w:rsidRDefault="00952103" w:rsidP="00952103">
      <w:pPr>
        <w:pStyle w:val="basic"/>
      </w:pPr>
      <w:r>
        <w:lastRenderedPageBreak/>
        <w:t>2.</w:t>
      </w:r>
      <w:r>
        <w:tab/>
        <w:t>Somewhat</w:t>
      </w:r>
    </w:p>
    <w:p w14:paraId="1A600F0D" w14:textId="77777777" w:rsidR="00952103" w:rsidRDefault="00952103" w:rsidP="00952103">
      <w:pPr>
        <w:pStyle w:val="basic"/>
      </w:pPr>
      <w:r>
        <w:t>3.</w:t>
      </w:r>
      <w:r>
        <w:tab/>
        <w:t>Not much</w:t>
      </w:r>
    </w:p>
    <w:p w14:paraId="722E2F86" w14:textId="77777777" w:rsidR="00952103" w:rsidRDefault="00952103" w:rsidP="00952103">
      <w:pPr>
        <w:pStyle w:val="basic"/>
      </w:pPr>
      <w:r>
        <w:t>4.</w:t>
      </w:r>
      <w:r>
        <w:tab/>
        <w:t>Not at all</w:t>
      </w:r>
    </w:p>
    <w:p w14:paraId="70E224A8" w14:textId="77777777" w:rsidR="00952103" w:rsidRDefault="00952103" w:rsidP="00952103">
      <w:pPr>
        <w:pStyle w:val="basic"/>
      </w:pPr>
      <w:r>
        <w:t>5.</w:t>
      </w:r>
      <w:r>
        <w:tab/>
        <w:t>Not applicable</w:t>
      </w:r>
    </w:p>
    <w:p w14:paraId="2EA54056" w14:textId="77777777" w:rsidR="00952103" w:rsidRDefault="00952103" w:rsidP="00952103">
      <w:pPr>
        <w:pStyle w:val="basic"/>
      </w:pPr>
    </w:p>
    <w:p w14:paraId="14A1EE19" w14:textId="77777777" w:rsidR="00952103" w:rsidRDefault="00952103" w:rsidP="00952103">
      <w:pPr>
        <w:pStyle w:val="basic"/>
      </w:pPr>
    </w:p>
    <w:p w14:paraId="2337FA2B" w14:textId="77777777" w:rsidR="00952103" w:rsidRDefault="0073295A" w:rsidP="00952103">
      <w:pPr>
        <w:pStyle w:val="basic"/>
        <w:rPr>
          <w:rStyle w:val="basicinstructionChar"/>
        </w:rPr>
      </w:pPr>
      <w:r>
        <w:rPr>
          <w:rStyle w:val="basicinstructionChar"/>
        </w:rPr>
        <w:t>[</w:t>
      </w:r>
      <w:r w:rsidR="00952103" w:rsidRPr="0073295A">
        <w:rPr>
          <w:rStyle w:val="basicinstructionChar"/>
        </w:rPr>
        <w:t>If Q23a-g=1-3</w:t>
      </w:r>
      <w:r>
        <w:rPr>
          <w:rStyle w:val="basicinstructionChar"/>
        </w:rPr>
        <w:t>]</w:t>
      </w:r>
    </w:p>
    <w:p w14:paraId="3585093B" w14:textId="77777777" w:rsidR="0073295A" w:rsidRDefault="0073295A" w:rsidP="0073295A">
      <w:pPr>
        <w:pStyle w:val="basicinstruction"/>
      </w:pPr>
      <w:r>
        <w:t xml:space="preserve">[LARGE TEXTBOX – UNLIMITED CHARACTER LIMIT] </w:t>
      </w:r>
    </w:p>
    <w:p w14:paraId="4BBFEC75" w14:textId="4729CFBA" w:rsidR="00952103" w:rsidRDefault="0073295A" w:rsidP="00952103">
      <w:pPr>
        <w:pStyle w:val="basic"/>
      </w:pPr>
      <w:proofErr w:type="gramStart"/>
      <w:r>
        <w:t>Q24</w:t>
      </w:r>
      <w:r w:rsidR="007C70F1">
        <w:t xml:space="preserve"> (Q30)</w:t>
      </w:r>
      <w:r>
        <w:t>.</w:t>
      </w:r>
      <w:proofErr w:type="gramEnd"/>
      <w:r>
        <w:t xml:space="preserve"> </w:t>
      </w:r>
      <w:r w:rsidR="00952103">
        <w:t xml:space="preserve">Could you explain a bit more about the behavior you changed and why you changed the way you communicate with others since learning about </w:t>
      </w:r>
      <w:r w:rsidR="00A0166C">
        <w:t>government monitoring programs</w:t>
      </w:r>
      <w:r w:rsidR="00952103">
        <w:t xml:space="preserve">? </w:t>
      </w:r>
    </w:p>
    <w:p w14:paraId="1CDF1E0C" w14:textId="77777777" w:rsidR="00952103" w:rsidRDefault="00952103" w:rsidP="00952103">
      <w:pPr>
        <w:pStyle w:val="basic"/>
      </w:pPr>
    </w:p>
    <w:p w14:paraId="36906829" w14:textId="77777777" w:rsidR="0073295A" w:rsidRDefault="00952103" w:rsidP="0073295A">
      <w:pPr>
        <w:pStyle w:val="basicinstruction"/>
      </w:pPr>
      <w:r>
        <w:tab/>
      </w:r>
      <w:r w:rsidR="0073295A">
        <w:t xml:space="preserve">[LARGE TEXTBOX – UNLIMITED CHARACTER LIMIT] </w:t>
      </w:r>
    </w:p>
    <w:p w14:paraId="5CF8B067" w14:textId="77777777" w:rsidR="00952103" w:rsidRDefault="00952103" w:rsidP="00952103">
      <w:pPr>
        <w:pStyle w:val="basic"/>
      </w:pPr>
    </w:p>
    <w:p w14:paraId="4B945282" w14:textId="77777777" w:rsidR="0073295A" w:rsidRDefault="0073295A" w:rsidP="0073295A">
      <w:pPr>
        <w:pStyle w:val="basicinstruction"/>
      </w:pPr>
    </w:p>
    <w:p w14:paraId="142E1F12" w14:textId="77777777" w:rsidR="00952103" w:rsidRDefault="0073295A" w:rsidP="0073295A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486AA0D9" w14:textId="2A12E42B" w:rsidR="00952103" w:rsidRDefault="00952103" w:rsidP="00952103">
      <w:pPr>
        <w:pStyle w:val="basic"/>
      </w:pPr>
      <w:proofErr w:type="gramStart"/>
      <w:r>
        <w:t>Q25</w:t>
      </w:r>
      <w:r w:rsidR="007C70F1">
        <w:t xml:space="preserve"> (Q31)</w:t>
      </w:r>
      <w:r>
        <w:t>.</w:t>
      </w:r>
      <w:proofErr w:type="gramEnd"/>
      <w:r w:rsidR="0073295A">
        <w:t xml:space="preserve">  </w:t>
      </w:r>
      <w:r>
        <w:t xml:space="preserve">If you wanted to be more </w:t>
      </w:r>
      <w:r w:rsidR="00A0166C">
        <w:t>private</w:t>
      </w:r>
      <w:r>
        <w:t xml:space="preserve"> while you were using the internet or your cell phone, how easy do you think it would be for you to find tools and strategies that would help you?</w:t>
      </w:r>
    </w:p>
    <w:p w14:paraId="3DA97E39" w14:textId="77777777" w:rsidR="00952103" w:rsidRDefault="00952103" w:rsidP="00952103">
      <w:pPr>
        <w:pStyle w:val="basic"/>
      </w:pPr>
    </w:p>
    <w:p w14:paraId="2A5C1EEF" w14:textId="77777777" w:rsidR="00952103" w:rsidRDefault="00952103" w:rsidP="00952103">
      <w:pPr>
        <w:pStyle w:val="basic"/>
      </w:pPr>
      <w:r>
        <w:tab/>
        <w:t>1</w:t>
      </w:r>
      <w:r>
        <w:tab/>
        <w:t>Very easy</w:t>
      </w:r>
    </w:p>
    <w:p w14:paraId="2B1B8294" w14:textId="77777777" w:rsidR="00952103" w:rsidRDefault="00952103" w:rsidP="00952103">
      <w:pPr>
        <w:pStyle w:val="basic"/>
      </w:pPr>
      <w:r>
        <w:tab/>
        <w:t>2</w:t>
      </w:r>
      <w:r>
        <w:tab/>
        <w:t>Somewhat easy</w:t>
      </w:r>
    </w:p>
    <w:p w14:paraId="596D33BE" w14:textId="77777777" w:rsidR="00952103" w:rsidRDefault="00952103" w:rsidP="00952103">
      <w:pPr>
        <w:pStyle w:val="basic"/>
      </w:pPr>
      <w:r>
        <w:tab/>
        <w:t>3</w:t>
      </w:r>
      <w:r>
        <w:tab/>
        <w:t xml:space="preserve">Somewhat difficult </w:t>
      </w:r>
    </w:p>
    <w:p w14:paraId="4D66E0E8" w14:textId="77777777" w:rsidR="00952103" w:rsidRDefault="00952103" w:rsidP="00952103">
      <w:pPr>
        <w:pStyle w:val="basic"/>
      </w:pPr>
      <w:r>
        <w:tab/>
        <w:t>4</w:t>
      </w:r>
      <w:r>
        <w:tab/>
        <w:t>Very difficult</w:t>
      </w:r>
    </w:p>
    <w:p w14:paraId="7ECEF8CC" w14:textId="77777777" w:rsidR="00952103" w:rsidRDefault="00952103" w:rsidP="00952103">
      <w:pPr>
        <w:pStyle w:val="basic"/>
      </w:pPr>
    </w:p>
    <w:p w14:paraId="652BA61D" w14:textId="77777777" w:rsidR="00952103" w:rsidRDefault="00952103" w:rsidP="00952103">
      <w:pPr>
        <w:pStyle w:val="basic"/>
      </w:pPr>
    </w:p>
    <w:p w14:paraId="5690980D" w14:textId="77777777" w:rsidR="00952103" w:rsidRDefault="0073295A" w:rsidP="00952103">
      <w:pPr>
        <w:pStyle w:val="basic"/>
      </w:pPr>
      <w:r w:rsidRPr="0073295A">
        <w:rPr>
          <w:rStyle w:val="basicinstructionChar"/>
        </w:rPr>
        <w:t>[</w:t>
      </w:r>
      <w:r w:rsidR="00952103" w:rsidRPr="0073295A">
        <w:rPr>
          <w:rStyle w:val="basicinstructionChar"/>
        </w:rPr>
        <w:t>If Q10=1-2</w:t>
      </w:r>
      <w:r w:rsidRPr="0073295A">
        <w:rPr>
          <w:rStyle w:val="basicinstructionChar"/>
        </w:rPr>
        <w:t>]</w:t>
      </w:r>
      <w:r w:rsidR="00952103">
        <w:t xml:space="preserve"> </w:t>
      </w:r>
      <w:r>
        <w:t xml:space="preserve"> </w:t>
      </w:r>
    </w:p>
    <w:p w14:paraId="04260BAF" w14:textId="31C8180B" w:rsidR="00952103" w:rsidRDefault="0073295A" w:rsidP="0073295A">
      <w:pPr>
        <w:pStyle w:val="basicinstruction"/>
      </w:pPr>
      <w:r>
        <w:t>[Randomize response options a-</w:t>
      </w:r>
      <w:r w:rsidR="0008748C">
        <w:t>E</w:t>
      </w:r>
      <w:r>
        <w:t>]</w:t>
      </w:r>
    </w:p>
    <w:p w14:paraId="429AEDB3" w14:textId="77777777" w:rsidR="0073295A" w:rsidRDefault="0073295A" w:rsidP="0073295A">
      <w:pPr>
        <w:pStyle w:val="basicinstruction"/>
      </w:pPr>
      <w:r>
        <w:t xml:space="preserve">[grid, </w:t>
      </w:r>
      <w:proofErr w:type="spellStart"/>
      <w:r>
        <w:t>sp</w:t>
      </w:r>
      <w:proofErr w:type="spellEnd"/>
      <w:r>
        <w:t xml:space="preserve"> across]</w:t>
      </w:r>
    </w:p>
    <w:p w14:paraId="4C9DBD8D" w14:textId="4CFE6B59" w:rsidR="00952103" w:rsidRPr="005C0CA6" w:rsidRDefault="0073295A" w:rsidP="00952103">
      <w:pPr>
        <w:pStyle w:val="basic"/>
      </w:pPr>
      <w:proofErr w:type="gramStart"/>
      <w:r>
        <w:t>Q26</w:t>
      </w:r>
      <w:r w:rsidR="007C70F1">
        <w:t xml:space="preserve"> (Q32)</w:t>
      </w:r>
      <w:r>
        <w:t>.</w:t>
      </w:r>
      <w:proofErr w:type="gramEnd"/>
      <w:r>
        <w:t xml:space="preserve"> </w:t>
      </w:r>
      <w:r w:rsidR="00952103">
        <w:t xml:space="preserve">Since learning about the government’s phone and internet </w:t>
      </w:r>
      <w:r w:rsidR="00A0166C">
        <w:t>monitoring</w:t>
      </w:r>
      <w:r w:rsidR="00952103">
        <w:t xml:space="preserve"> programs, have you done any of the following in an effort to hide or shield your information from </w:t>
      </w:r>
      <w:r w:rsidR="005C0CA6" w:rsidRPr="005C0CA6">
        <w:t>the government</w:t>
      </w:r>
      <w:r w:rsidR="00952103" w:rsidRPr="005C0CA6">
        <w:t xml:space="preserve">? </w:t>
      </w:r>
    </w:p>
    <w:p w14:paraId="5A7D95AD" w14:textId="77777777" w:rsidR="00952103" w:rsidRDefault="00952103" w:rsidP="00952103">
      <w:pPr>
        <w:pStyle w:val="basic"/>
      </w:pPr>
    </w:p>
    <w:p w14:paraId="1EE3E451" w14:textId="77777777" w:rsidR="00172251" w:rsidRPr="00172251" w:rsidRDefault="00172251" w:rsidP="00952103">
      <w:pPr>
        <w:pStyle w:val="basic"/>
        <w:rPr>
          <w:b/>
        </w:rPr>
      </w:pPr>
      <w:r w:rsidRPr="00172251">
        <w:rPr>
          <w:b/>
        </w:rPr>
        <w:t>DOWN:</w:t>
      </w:r>
    </w:p>
    <w:p w14:paraId="27BAC26E" w14:textId="77777777" w:rsidR="00952103" w:rsidRDefault="00952103" w:rsidP="00952103">
      <w:pPr>
        <w:pStyle w:val="basic"/>
      </w:pPr>
      <w:r>
        <w:t>A.</w:t>
      </w:r>
      <w:r>
        <w:tab/>
        <w:t>Unfriended or unfollowed people on social media</w:t>
      </w:r>
    </w:p>
    <w:p w14:paraId="42C1C8FB" w14:textId="77777777" w:rsidR="00952103" w:rsidRDefault="00952103" w:rsidP="00952103">
      <w:pPr>
        <w:pStyle w:val="basic"/>
      </w:pPr>
      <w:r>
        <w:t>B.</w:t>
      </w:r>
      <w:r>
        <w:tab/>
        <w:t>Deleted social media accounts</w:t>
      </w:r>
    </w:p>
    <w:p w14:paraId="430EB1C3" w14:textId="77777777" w:rsidR="00D874F2" w:rsidRDefault="00952103" w:rsidP="00952103">
      <w:pPr>
        <w:pStyle w:val="basic"/>
      </w:pPr>
      <w:r>
        <w:t>C.</w:t>
      </w:r>
      <w:r>
        <w:tab/>
        <w:t>Used social media less often</w:t>
      </w:r>
    </w:p>
    <w:p w14:paraId="1F4828EA" w14:textId="4534D4B0" w:rsidR="00952103" w:rsidRDefault="00D874F2" w:rsidP="00952103">
      <w:pPr>
        <w:pStyle w:val="basic"/>
      </w:pPr>
      <w:r>
        <w:t>D.</w:t>
      </w:r>
      <w:r>
        <w:tab/>
        <w:t>Changed your privacy settings on social media</w:t>
      </w:r>
      <w:r w:rsidR="005C0CA6">
        <w:t xml:space="preserve"> </w:t>
      </w:r>
    </w:p>
    <w:p w14:paraId="2E5669C8" w14:textId="576904D4" w:rsidR="00952103" w:rsidRDefault="00007723" w:rsidP="00952103">
      <w:pPr>
        <w:pStyle w:val="basic"/>
      </w:pPr>
      <w:r>
        <w:t>E</w:t>
      </w:r>
      <w:r w:rsidR="00952103">
        <w:t>.</w:t>
      </w:r>
      <w:r w:rsidR="00952103">
        <w:tab/>
        <w:t>Made more phone calls instead of communicating online</w:t>
      </w:r>
    </w:p>
    <w:p w14:paraId="3B8CDC78" w14:textId="77777777" w:rsidR="00007723" w:rsidRDefault="00007723" w:rsidP="00952103">
      <w:pPr>
        <w:pStyle w:val="basic"/>
      </w:pPr>
    </w:p>
    <w:p w14:paraId="6A6CCE18" w14:textId="77777777" w:rsidR="00007723" w:rsidRPr="00172251" w:rsidRDefault="00007723" w:rsidP="00007723">
      <w:pPr>
        <w:pStyle w:val="basic"/>
        <w:rPr>
          <w:b/>
        </w:rPr>
      </w:pPr>
      <w:r w:rsidRPr="00172251">
        <w:rPr>
          <w:b/>
        </w:rPr>
        <w:t>ACROSS:</w:t>
      </w:r>
    </w:p>
    <w:p w14:paraId="6B2B4EA0" w14:textId="77777777" w:rsidR="00007723" w:rsidRDefault="00007723" w:rsidP="00007723">
      <w:pPr>
        <w:pStyle w:val="basic"/>
      </w:pPr>
      <w:r>
        <w:t>1.</w:t>
      </w:r>
      <w:r>
        <w:tab/>
        <w:t>I have done this</w:t>
      </w:r>
    </w:p>
    <w:p w14:paraId="77743D25" w14:textId="77777777" w:rsidR="00007723" w:rsidRDefault="00007723" w:rsidP="00007723">
      <w:pPr>
        <w:pStyle w:val="basic"/>
      </w:pPr>
      <w:r>
        <w:t>2.</w:t>
      </w:r>
      <w:r>
        <w:tab/>
        <w:t>I have not done this, but have considered it</w:t>
      </w:r>
    </w:p>
    <w:p w14:paraId="415A995F" w14:textId="77777777" w:rsidR="00007723" w:rsidRDefault="00007723" w:rsidP="00007723">
      <w:pPr>
        <w:pStyle w:val="basic"/>
      </w:pPr>
      <w:r>
        <w:t>3.</w:t>
      </w:r>
      <w:r>
        <w:tab/>
        <w:t>I have not done this and have not considered it</w:t>
      </w:r>
    </w:p>
    <w:p w14:paraId="4BBA9EC3" w14:textId="77777777" w:rsidR="00007723" w:rsidRDefault="00007723" w:rsidP="00007723">
      <w:pPr>
        <w:pStyle w:val="basic"/>
      </w:pPr>
      <w:r>
        <w:t>4.</w:t>
      </w:r>
      <w:r>
        <w:tab/>
        <w:t>Not applicable</w:t>
      </w:r>
    </w:p>
    <w:p w14:paraId="25F2B093" w14:textId="77777777" w:rsidR="00007723" w:rsidRDefault="00007723" w:rsidP="00952103">
      <w:pPr>
        <w:pStyle w:val="basic"/>
      </w:pPr>
    </w:p>
    <w:p w14:paraId="51698318" w14:textId="77777777" w:rsidR="00007723" w:rsidRDefault="00007723" w:rsidP="00952103">
      <w:pPr>
        <w:pStyle w:val="basic"/>
      </w:pPr>
    </w:p>
    <w:p w14:paraId="6A6B98BF" w14:textId="77777777" w:rsidR="0008748C" w:rsidRDefault="0008748C" w:rsidP="00952103">
      <w:pPr>
        <w:pStyle w:val="basic"/>
      </w:pPr>
    </w:p>
    <w:p w14:paraId="7C6844A4" w14:textId="77777777" w:rsidR="00C521F8" w:rsidRDefault="00C521F8" w:rsidP="00952103">
      <w:pPr>
        <w:pStyle w:val="basic"/>
        <w:rPr>
          <w:highlight w:val="yellow"/>
        </w:rPr>
      </w:pPr>
    </w:p>
    <w:p w14:paraId="3CCFCC80" w14:textId="0AE520AC" w:rsidR="0008748C" w:rsidRDefault="0008748C" w:rsidP="00952103">
      <w:pPr>
        <w:pStyle w:val="basic"/>
      </w:pPr>
      <w:r w:rsidRPr="009F6732">
        <w:t>START NEW SCREEN</w:t>
      </w:r>
    </w:p>
    <w:p w14:paraId="0684E3BA" w14:textId="77777777" w:rsidR="00007723" w:rsidRDefault="00007723" w:rsidP="00007723">
      <w:pPr>
        <w:pStyle w:val="basic"/>
      </w:pPr>
      <w:r w:rsidRPr="0073295A">
        <w:rPr>
          <w:rStyle w:val="basicinstructionChar"/>
        </w:rPr>
        <w:t>[If Q10=1-2]</w:t>
      </w:r>
      <w:r>
        <w:t xml:space="preserve">  </w:t>
      </w:r>
    </w:p>
    <w:p w14:paraId="33211B95" w14:textId="67E4EAF8" w:rsidR="00007723" w:rsidRDefault="00007723" w:rsidP="00007723">
      <w:pPr>
        <w:pStyle w:val="basicinstruction"/>
      </w:pPr>
      <w:r>
        <w:t>[Randomize response options F-K]</w:t>
      </w:r>
    </w:p>
    <w:p w14:paraId="182BE1C6" w14:textId="77777777" w:rsidR="00007723" w:rsidRDefault="00007723" w:rsidP="00007723">
      <w:pPr>
        <w:pStyle w:val="basicinstruction"/>
      </w:pPr>
      <w:r>
        <w:t xml:space="preserve">[grid, </w:t>
      </w:r>
      <w:proofErr w:type="spellStart"/>
      <w:r>
        <w:t>sp</w:t>
      </w:r>
      <w:proofErr w:type="spellEnd"/>
      <w:r>
        <w:t xml:space="preserve"> across]</w:t>
      </w:r>
    </w:p>
    <w:p w14:paraId="62207418" w14:textId="7CADC60A" w:rsidR="00C521F8" w:rsidRDefault="00C521F8" w:rsidP="00952103">
      <w:pPr>
        <w:pStyle w:val="basic"/>
      </w:pPr>
      <w:proofErr w:type="gramStart"/>
      <w:r>
        <w:t>Q26 (Q32).</w:t>
      </w:r>
      <w:proofErr w:type="gramEnd"/>
      <w:r>
        <w:t xml:space="preserve"> Since learning about the government’s phone and internet monitoring programs, have you done any of the following in an effort to hide or shield your information from </w:t>
      </w:r>
      <w:r w:rsidRPr="005C0CA6">
        <w:t xml:space="preserve">the government? </w:t>
      </w:r>
    </w:p>
    <w:p w14:paraId="1212A6AC" w14:textId="77777777" w:rsidR="00C521F8" w:rsidRDefault="00C521F8" w:rsidP="00952103">
      <w:pPr>
        <w:pStyle w:val="basic"/>
      </w:pPr>
    </w:p>
    <w:p w14:paraId="581DE17B" w14:textId="71EC9892" w:rsidR="00952103" w:rsidRDefault="005C0CA6" w:rsidP="00952103">
      <w:pPr>
        <w:pStyle w:val="basic"/>
      </w:pPr>
      <w:r>
        <w:lastRenderedPageBreak/>
        <w:t>F</w:t>
      </w:r>
      <w:r w:rsidR="00952103">
        <w:t>.</w:t>
      </w:r>
      <w:r w:rsidR="00952103">
        <w:tab/>
      </w:r>
      <w:r>
        <w:t>Avoided</w:t>
      </w:r>
      <w:r w:rsidR="00A0166C">
        <w:t xml:space="preserve"> </w:t>
      </w:r>
      <w:r w:rsidR="002E6C11">
        <w:t xml:space="preserve">using </w:t>
      </w:r>
      <w:r w:rsidR="00A0166C">
        <w:t>certain terms</w:t>
      </w:r>
      <w:r w:rsidR="00952103">
        <w:t xml:space="preserve"> in </w:t>
      </w:r>
      <w:r>
        <w:t>online communications</w:t>
      </w:r>
    </w:p>
    <w:p w14:paraId="0D60194F" w14:textId="77777777" w:rsidR="00952103" w:rsidRDefault="005C0CA6" w:rsidP="00952103">
      <w:pPr>
        <w:pStyle w:val="basic"/>
      </w:pPr>
      <w:r>
        <w:t>G</w:t>
      </w:r>
      <w:r w:rsidR="00952103">
        <w:t>.</w:t>
      </w:r>
      <w:r w:rsidR="00952103">
        <w:tab/>
        <w:t>Avoided certain apps</w:t>
      </w:r>
    </w:p>
    <w:p w14:paraId="3AB79536" w14:textId="77777777" w:rsidR="00952103" w:rsidRDefault="005C0CA6" w:rsidP="00952103">
      <w:pPr>
        <w:pStyle w:val="basic"/>
      </w:pPr>
      <w:r>
        <w:t>H</w:t>
      </w:r>
      <w:r w:rsidR="00952103">
        <w:t>.</w:t>
      </w:r>
      <w:r w:rsidR="00952103">
        <w:tab/>
        <w:t>Uninstalled certain apps</w:t>
      </w:r>
    </w:p>
    <w:p w14:paraId="2FE40439" w14:textId="77777777" w:rsidR="00952103" w:rsidRDefault="005C0CA6" w:rsidP="00952103">
      <w:pPr>
        <w:pStyle w:val="basic"/>
      </w:pPr>
      <w:r>
        <w:t>I</w:t>
      </w:r>
      <w:r w:rsidR="00952103">
        <w:t>.</w:t>
      </w:r>
      <w:r w:rsidR="00952103">
        <w:tab/>
        <w:t>Used pseudonyms</w:t>
      </w:r>
    </w:p>
    <w:p w14:paraId="5982BCBF" w14:textId="77777777" w:rsidR="00952103" w:rsidRDefault="005C0CA6" w:rsidP="00952103">
      <w:pPr>
        <w:pStyle w:val="basic"/>
      </w:pPr>
      <w:r>
        <w:t>J</w:t>
      </w:r>
      <w:r w:rsidR="00952103">
        <w:t>.</w:t>
      </w:r>
      <w:r w:rsidR="00952103">
        <w:tab/>
        <w:t xml:space="preserve">Not used </w:t>
      </w:r>
      <w:r>
        <w:t xml:space="preserve">certain terms in search engine queries </w:t>
      </w:r>
      <w:r w:rsidR="00952103">
        <w:t xml:space="preserve">you </w:t>
      </w:r>
      <w:r>
        <w:t>thought might trigger scrutiny</w:t>
      </w:r>
    </w:p>
    <w:p w14:paraId="2ABE4409" w14:textId="72EB2E80" w:rsidR="00007723" w:rsidRDefault="00007723" w:rsidP="00007723">
      <w:pPr>
        <w:pStyle w:val="basic"/>
      </w:pPr>
      <w:r>
        <w:t>K.</w:t>
      </w:r>
      <w:r>
        <w:tab/>
        <w:t>Spoke more in person instead of communicating online or over the phone</w:t>
      </w:r>
    </w:p>
    <w:p w14:paraId="6DC14699" w14:textId="77777777" w:rsidR="00007723" w:rsidRDefault="00007723" w:rsidP="00952103">
      <w:pPr>
        <w:pStyle w:val="basic"/>
      </w:pPr>
    </w:p>
    <w:p w14:paraId="078FD484" w14:textId="77777777" w:rsidR="00952103" w:rsidRDefault="00952103" w:rsidP="00952103">
      <w:pPr>
        <w:pStyle w:val="basic"/>
      </w:pPr>
    </w:p>
    <w:p w14:paraId="33D8795C" w14:textId="77777777" w:rsidR="00172251" w:rsidRPr="00172251" w:rsidRDefault="00172251" w:rsidP="00952103">
      <w:pPr>
        <w:pStyle w:val="basic"/>
        <w:rPr>
          <w:b/>
        </w:rPr>
      </w:pPr>
      <w:r w:rsidRPr="00172251">
        <w:rPr>
          <w:b/>
        </w:rPr>
        <w:t>ACROSS:</w:t>
      </w:r>
    </w:p>
    <w:p w14:paraId="12B49B1C" w14:textId="77777777" w:rsidR="00952103" w:rsidRDefault="00952103" w:rsidP="00952103">
      <w:pPr>
        <w:pStyle w:val="basic"/>
      </w:pPr>
      <w:r>
        <w:t>1.</w:t>
      </w:r>
      <w:r>
        <w:tab/>
        <w:t>I have done this</w:t>
      </w:r>
    </w:p>
    <w:p w14:paraId="35AF4F19" w14:textId="77777777" w:rsidR="00952103" w:rsidRDefault="00952103" w:rsidP="00952103">
      <w:pPr>
        <w:pStyle w:val="basic"/>
      </w:pPr>
      <w:r>
        <w:t>2.</w:t>
      </w:r>
      <w:r>
        <w:tab/>
        <w:t>I have not done this, but have considered it</w:t>
      </w:r>
    </w:p>
    <w:p w14:paraId="217A4854" w14:textId="77777777" w:rsidR="00952103" w:rsidRDefault="00952103" w:rsidP="00952103">
      <w:pPr>
        <w:pStyle w:val="basic"/>
      </w:pPr>
      <w:r>
        <w:t>3.</w:t>
      </w:r>
      <w:r>
        <w:tab/>
        <w:t>I have not done this and have not considered it</w:t>
      </w:r>
    </w:p>
    <w:p w14:paraId="6B35749D" w14:textId="77777777" w:rsidR="00952103" w:rsidRDefault="00952103" w:rsidP="00952103">
      <w:pPr>
        <w:pStyle w:val="basic"/>
      </w:pPr>
      <w:r>
        <w:t>4.</w:t>
      </w:r>
      <w:r>
        <w:tab/>
        <w:t>Not applicable</w:t>
      </w:r>
    </w:p>
    <w:p w14:paraId="7CC78A6A" w14:textId="77777777" w:rsidR="00952103" w:rsidRDefault="00952103" w:rsidP="00952103">
      <w:pPr>
        <w:pStyle w:val="basic"/>
      </w:pPr>
    </w:p>
    <w:p w14:paraId="0E160D8E" w14:textId="77777777" w:rsidR="00952103" w:rsidRDefault="00952103" w:rsidP="00952103">
      <w:pPr>
        <w:pStyle w:val="basic"/>
      </w:pPr>
    </w:p>
    <w:p w14:paraId="7F12BC9A" w14:textId="77777777" w:rsidR="00952103" w:rsidRDefault="006939BF" w:rsidP="00952103">
      <w:pPr>
        <w:pStyle w:val="basic"/>
        <w:rPr>
          <w:rStyle w:val="basicinstructionChar"/>
        </w:rPr>
      </w:pPr>
      <w:r>
        <w:t xml:space="preserve"> </w:t>
      </w:r>
    </w:p>
    <w:p w14:paraId="0CDA4CBF" w14:textId="77777777" w:rsidR="00172251" w:rsidRDefault="00172251" w:rsidP="00172251">
      <w:pPr>
        <w:pStyle w:val="basicinstruction"/>
      </w:pPr>
      <w:r>
        <w:t xml:space="preserve">[LARGE TEXTBOX – UNLIMITED CHARACTER LIMIT] </w:t>
      </w:r>
    </w:p>
    <w:p w14:paraId="12CD4C23" w14:textId="61BB0FBF" w:rsidR="00C10885" w:rsidRDefault="00C10885" w:rsidP="00172251">
      <w:pPr>
        <w:pStyle w:val="basicinstruction"/>
      </w:pPr>
      <w:r>
        <w:t>[if q10=1-2]</w:t>
      </w:r>
    </w:p>
    <w:p w14:paraId="2DBEE4F9" w14:textId="6935AB8D" w:rsidR="00952103" w:rsidRDefault="00172251" w:rsidP="00952103">
      <w:pPr>
        <w:pStyle w:val="basic"/>
      </w:pPr>
      <w:proofErr w:type="gramStart"/>
      <w:r>
        <w:t>Q27</w:t>
      </w:r>
      <w:r w:rsidR="007C70F1">
        <w:t xml:space="preserve"> (Q33)</w:t>
      </w:r>
      <w:r>
        <w:t>.</w:t>
      </w:r>
      <w:proofErr w:type="gramEnd"/>
      <w:r>
        <w:t xml:space="preserve"> </w:t>
      </w:r>
      <w:r w:rsidR="005C0CA6">
        <w:t>Please explain if you h</w:t>
      </w:r>
      <w:r w:rsidR="00952103">
        <w:t xml:space="preserve">ave made any other changes since learning about U.S. phone and internet </w:t>
      </w:r>
      <w:r w:rsidR="00A0166C">
        <w:t>monitoring programs</w:t>
      </w:r>
      <w:r w:rsidR="00952103">
        <w:t xml:space="preserve"> that we haven’t mentioned</w:t>
      </w:r>
      <w:r w:rsidR="005C0CA6">
        <w:t>.</w:t>
      </w:r>
    </w:p>
    <w:p w14:paraId="0F62F708" w14:textId="77777777" w:rsidR="00952103" w:rsidRDefault="00952103" w:rsidP="00952103">
      <w:pPr>
        <w:pStyle w:val="basic"/>
      </w:pPr>
    </w:p>
    <w:p w14:paraId="62ABA7D3" w14:textId="77777777" w:rsidR="00172251" w:rsidRDefault="00952103" w:rsidP="00172251">
      <w:pPr>
        <w:pStyle w:val="basicinstruction"/>
      </w:pPr>
      <w:r>
        <w:tab/>
      </w:r>
      <w:r w:rsidR="00172251">
        <w:t xml:space="preserve">[LARGE TEXTBOX – UNLIMITED CHARACTER LIMIT] </w:t>
      </w:r>
    </w:p>
    <w:p w14:paraId="6E523326" w14:textId="77777777" w:rsidR="00952103" w:rsidRDefault="00952103" w:rsidP="00952103">
      <w:pPr>
        <w:pStyle w:val="basic"/>
      </w:pPr>
    </w:p>
    <w:p w14:paraId="62812F6A" w14:textId="77777777" w:rsidR="00952103" w:rsidRDefault="00952103" w:rsidP="00952103">
      <w:pPr>
        <w:pStyle w:val="basic"/>
      </w:pPr>
    </w:p>
    <w:p w14:paraId="1104E408" w14:textId="77777777" w:rsidR="00952103" w:rsidRDefault="00172251" w:rsidP="00172251">
      <w:pPr>
        <w:pStyle w:val="basicinstruction"/>
      </w:pPr>
      <w:r>
        <w:t>[</w:t>
      </w:r>
      <w:r w:rsidR="00952103">
        <w:t>If Q26a-k=1-2</w:t>
      </w:r>
      <w:r>
        <w:t>]</w:t>
      </w:r>
    </w:p>
    <w:p w14:paraId="03ACB750" w14:textId="77777777" w:rsidR="00172251" w:rsidRDefault="00172251" w:rsidP="00172251">
      <w:pPr>
        <w:pStyle w:val="basicinstruction"/>
      </w:pPr>
      <w:r>
        <w:t xml:space="preserve">[LARGE TEXTBOX – UNLIMITED CHARACTER LIMIT] </w:t>
      </w:r>
    </w:p>
    <w:p w14:paraId="14013894" w14:textId="77777777" w:rsidR="00952103" w:rsidRDefault="00172251" w:rsidP="00952103">
      <w:pPr>
        <w:pStyle w:val="basic"/>
      </w:pPr>
      <w:proofErr w:type="gramStart"/>
      <w:r>
        <w:t>Q28</w:t>
      </w:r>
      <w:r w:rsidR="007C70F1">
        <w:t xml:space="preserve"> (Q34)</w:t>
      </w:r>
      <w:r>
        <w:t>.</w:t>
      </w:r>
      <w:proofErr w:type="gramEnd"/>
      <w:r>
        <w:t xml:space="preserve"> </w:t>
      </w:r>
      <w:r w:rsidR="00952103">
        <w:t>Could you explain a bit more about why you changed some of your behaviors and activities?</w:t>
      </w:r>
    </w:p>
    <w:p w14:paraId="0DE4484E" w14:textId="77777777" w:rsidR="00172251" w:rsidRDefault="00172251" w:rsidP="00952103">
      <w:pPr>
        <w:pStyle w:val="basic"/>
      </w:pPr>
    </w:p>
    <w:p w14:paraId="09B69734" w14:textId="77777777" w:rsidR="00172251" w:rsidRDefault="00172251" w:rsidP="00172251">
      <w:pPr>
        <w:pStyle w:val="basicinstruction"/>
      </w:pPr>
      <w:r>
        <w:tab/>
        <w:t xml:space="preserve">[LARGE TEXTBOX – UNLIMITED CHARACTER LIMIT] </w:t>
      </w:r>
    </w:p>
    <w:p w14:paraId="3CD36894" w14:textId="77777777" w:rsidR="00952103" w:rsidRDefault="00952103" w:rsidP="00952103">
      <w:pPr>
        <w:pStyle w:val="basic"/>
      </w:pPr>
    </w:p>
    <w:p w14:paraId="155FC292" w14:textId="77777777" w:rsidR="00952103" w:rsidRDefault="00952103" w:rsidP="00952103">
      <w:pPr>
        <w:pStyle w:val="basic"/>
      </w:pPr>
    </w:p>
    <w:p w14:paraId="15B8157C" w14:textId="77777777" w:rsidR="00952103" w:rsidRDefault="00172251" w:rsidP="00172251">
      <w:pPr>
        <w:pStyle w:val="basicinstruction"/>
      </w:pPr>
      <w:r>
        <w:t>[</w:t>
      </w:r>
      <w:r w:rsidR="00952103">
        <w:t>If Q10=1-2</w:t>
      </w:r>
      <w:r>
        <w:t>]</w:t>
      </w:r>
      <w:r w:rsidR="00952103">
        <w:t xml:space="preserve"> </w:t>
      </w:r>
      <w:r>
        <w:t xml:space="preserve"> </w:t>
      </w:r>
    </w:p>
    <w:p w14:paraId="521D0399" w14:textId="53D1A98A" w:rsidR="00952103" w:rsidRDefault="00172251" w:rsidP="00172251">
      <w:pPr>
        <w:pStyle w:val="basicinstruction"/>
      </w:pPr>
      <w:r>
        <w:t>[Randomize response options a-</w:t>
      </w:r>
      <w:r w:rsidR="00007723">
        <w:t>e</w:t>
      </w:r>
      <w:r w:rsidR="00952103">
        <w:t>]</w:t>
      </w:r>
    </w:p>
    <w:p w14:paraId="3E1FDE59" w14:textId="2D61FE6E" w:rsidR="00952103" w:rsidRDefault="00172251" w:rsidP="00952103">
      <w:pPr>
        <w:pStyle w:val="basic"/>
      </w:pPr>
      <w:proofErr w:type="gramStart"/>
      <w:r>
        <w:t>Q29</w:t>
      </w:r>
      <w:r w:rsidR="007C70F1">
        <w:t xml:space="preserve"> (Q35)</w:t>
      </w:r>
      <w:r>
        <w:t>.</w:t>
      </w:r>
      <w:proofErr w:type="gramEnd"/>
      <w:r>
        <w:t xml:space="preserve"> </w:t>
      </w:r>
      <w:r w:rsidR="00952103">
        <w:t xml:space="preserve">Since learning about U.S. phone and internet </w:t>
      </w:r>
      <w:r w:rsidR="00A0166C">
        <w:t>monitoring</w:t>
      </w:r>
      <w:r w:rsidR="00952103">
        <w:t>, have you adopted any of the following tools or strategies to make your communications and activities more private?</w:t>
      </w:r>
    </w:p>
    <w:p w14:paraId="67A1C709" w14:textId="77777777" w:rsidR="00172251" w:rsidRDefault="00172251" w:rsidP="00952103">
      <w:pPr>
        <w:pStyle w:val="basic"/>
      </w:pPr>
    </w:p>
    <w:p w14:paraId="445D81C8" w14:textId="77777777" w:rsidR="00172251" w:rsidRPr="00172251" w:rsidRDefault="00172251" w:rsidP="00952103">
      <w:pPr>
        <w:pStyle w:val="basic"/>
        <w:rPr>
          <w:b/>
        </w:rPr>
      </w:pPr>
      <w:r w:rsidRPr="00172251">
        <w:rPr>
          <w:b/>
        </w:rPr>
        <w:t>DOWN:</w:t>
      </w:r>
    </w:p>
    <w:p w14:paraId="5248A382" w14:textId="4C88D1E7" w:rsidR="00952103" w:rsidRDefault="00952103" w:rsidP="00952103">
      <w:pPr>
        <w:pStyle w:val="basic"/>
      </w:pPr>
      <w:r>
        <w:t>a)</w:t>
      </w:r>
      <w:r>
        <w:tab/>
      </w:r>
      <w:r w:rsidR="002678A2" w:rsidRPr="002678A2">
        <w:t xml:space="preserve">Used a search engine that doesn’t keep track of your search history </w:t>
      </w:r>
    </w:p>
    <w:p w14:paraId="47B58180" w14:textId="77777777" w:rsidR="00952103" w:rsidRDefault="00952103" w:rsidP="00952103">
      <w:pPr>
        <w:pStyle w:val="basic"/>
      </w:pPr>
      <w:r>
        <w:t>b)</w:t>
      </w:r>
      <w:r>
        <w:tab/>
        <w:t>Adopted email encryption, such as PGP</w:t>
      </w:r>
    </w:p>
    <w:p w14:paraId="1935EC16" w14:textId="77777777" w:rsidR="00952103" w:rsidRDefault="00952103" w:rsidP="00952103">
      <w:pPr>
        <w:pStyle w:val="basic"/>
      </w:pPr>
      <w:proofErr w:type="gramStart"/>
      <w:r>
        <w:t>c</w:t>
      </w:r>
      <w:proofErr w:type="gramEnd"/>
      <w:r>
        <w:t>)</w:t>
      </w:r>
      <w:r>
        <w:tab/>
        <w:t>Adopted mobile encryption for calls or text messages</w:t>
      </w:r>
    </w:p>
    <w:p w14:paraId="44AEC0A3" w14:textId="77777777" w:rsidR="00952103" w:rsidRDefault="00952103" w:rsidP="00952103">
      <w:pPr>
        <w:pStyle w:val="basic"/>
      </w:pPr>
      <w:r>
        <w:t>d)</w:t>
      </w:r>
      <w:r>
        <w:tab/>
        <w:t>Used more complex passwords</w:t>
      </w:r>
    </w:p>
    <w:p w14:paraId="7F211357" w14:textId="77777777" w:rsidR="00952103" w:rsidRDefault="00952103" w:rsidP="00952103">
      <w:pPr>
        <w:pStyle w:val="basic"/>
      </w:pPr>
      <w:r>
        <w:t>e)</w:t>
      </w:r>
      <w:r>
        <w:tab/>
        <w:t>Proxy servers</w:t>
      </w:r>
    </w:p>
    <w:p w14:paraId="34888262" w14:textId="77777777" w:rsidR="00007723" w:rsidRDefault="00007723" w:rsidP="00952103">
      <w:pPr>
        <w:pStyle w:val="basic"/>
      </w:pPr>
    </w:p>
    <w:p w14:paraId="0EE1C022" w14:textId="77777777" w:rsidR="00007723" w:rsidRPr="00172251" w:rsidRDefault="00007723" w:rsidP="00007723">
      <w:pPr>
        <w:pStyle w:val="basic"/>
        <w:rPr>
          <w:b/>
        </w:rPr>
      </w:pPr>
      <w:r w:rsidRPr="00172251">
        <w:rPr>
          <w:b/>
        </w:rPr>
        <w:t>ACROSS:</w:t>
      </w:r>
    </w:p>
    <w:p w14:paraId="05948AC8" w14:textId="77777777" w:rsidR="00007723" w:rsidRDefault="00007723" w:rsidP="00007723">
      <w:pPr>
        <w:pStyle w:val="basic"/>
      </w:pPr>
      <w:r>
        <w:t>1.</w:t>
      </w:r>
      <w:r>
        <w:tab/>
        <w:t>I have adopted this</w:t>
      </w:r>
    </w:p>
    <w:p w14:paraId="2E9CD780" w14:textId="77777777" w:rsidR="00007723" w:rsidRDefault="00007723" w:rsidP="00007723">
      <w:pPr>
        <w:pStyle w:val="basic"/>
      </w:pPr>
      <w:r>
        <w:t>2.</w:t>
      </w:r>
      <w:r>
        <w:tab/>
        <w:t>I have not adopted this, but have considered it</w:t>
      </w:r>
    </w:p>
    <w:p w14:paraId="52040FDB" w14:textId="77777777" w:rsidR="00007723" w:rsidRDefault="00007723" w:rsidP="00007723">
      <w:pPr>
        <w:pStyle w:val="basic"/>
      </w:pPr>
      <w:r>
        <w:t>3.</w:t>
      </w:r>
      <w:r>
        <w:tab/>
        <w:t>I have not adopted this and have not considered it</w:t>
      </w:r>
    </w:p>
    <w:p w14:paraId="00E133E8" w14:textId="77777777" w:rsidR="00007723" w:rsidRDefault="00007723" w:rsidP="00007723">
      <w:pPr>
        <w:pStyle w:val="basic"/>
      </w:pPr>
      <w:r w:rsidRPr="005C0CA6">
        <w:t>4.</w:t>
      </w:r>
      <w:r w:rsidRPr="005C0CA6">
        <w:tab/>
        <w:t>I don’t know what this is</w:t>
      </w:r>
    </w:p>
    <w:p w14:paraId="73FEBE91" w14:textId="59719E4D" w:rsidR="00007723" w:rsidRDefault="00007723" w:rsidP="00952103">
      <w:pPr>
        <w:pStyle w:val="basic"/>
      </w:pPr>
      <w:r>
        <w:t>5.</w:t>
      </w:r>
      <w:r>
        <w:tab/>
        <w:t>Not applicable to me</w:t>
      </w:r>
    </w:p>
    <w:p w14:paraId="07116F96" w14:textId="77777777" w:rsidR="00007723" w:rsidRDefault="00007723" w:rsidP="00952103">
      <w:pPr>
        <w:pStyle w:val="basic"/>
      </w:pPr>
    </w:p>
    <w:p w14:paraId="42F27940" w14:textId="77777777" w:rsidR="00007723" w:rsidRDefault="00007723" w:rsidP="00952103">
      <w:pPr>
        <w:pStyle w:val="basic"/>
      </w:pPr>
    </w:p>
    <w:p w14:paraId="57D70AE8" w14:textId="77777777" w:rsidR="00007723" w:rsidRDefault="00007723" w:rsidP="002678A2">
      <w:pPr>
        <w:pStyle w:val="basic"/>
      </w:pPr>
    </w:p>
    <w:p w14:paraId="6FCA424A" w14:textId="3D5E132F" w:rsidR="00007723" w:rsidRDefault="00007723" w:rsidP="002678A2">
      <w:pPr>
        <w:pStyle w:val="basic"/>
      </w:pPr>
      <w:r w:rsidRPr="009F6732">
        <w:lastRenderedPageBreak/>
        <w:t>START NEW SCREEN</w:t>
      </w:r>
    </w:p>
    <w:p w14:paraId="3EFDDAA0" w14:textId="77777777" w:rsidR="00007723" w:rsidRDefault="00007723" w:rsidP="00007723">
      <w:pPr>
        <w:pStyle w:val="basicinstruction"/>
      </w:pPr>
      <w:r>
        <w:t xml:space="preserve">[If Q10=1-2]  </w:t>
      </w:r>
    </w:p>
    <w:p w14:paraId="2BB90837" w14:textId="6D04AB5D" w:rsidR="00007723" w:rsidRDefault="00007723" w:rsidP="00007723">
      <w:pPr>
        <w:pStyle w:val="basicinstruction"/>
      </w:pPr>
      <w:r>
        <w:t>[Randomize response options f-j]</w:t>
      </w:r>
    </w:p>
    <w:p w14:paraId="747CE285" w14:textId="740A0228" w:rsidR="00007723" w:rsidRDefault="00007723" w:rsidP="00007723">
      <w:pPr>
        <w:pStyle w:val="basic"/>
      </w:pPr>
      <w:proofErr w:type="gramStart"/>
      <w:r>
        <w:t>Q29 (Q35).</w:t>
      </w:r>
      <w:proofErr w:type="gramEnd"/>
      <w:r>
        <w:t xml:space="preserve"> Since learning about U.S. phone and internet monitoring, have you adopted any of the following tools or strategies to make your communications and activities more private?</w:t>
      </w:r>
    </w:p>
    <w:p w14:paraId="66C2171E" w14:textId="77777777" w:rsidR="00007723" w:rsidRDefault="00007723" w:rsidP="002678A2">
      <w:pPr>
        <w:pStyle w:val="basic"/>
      </w:pPr>
    </w:p>
    <w:p w14:paraId="1D104777" w14:textId="14927042" w:rsidR="009F6732" w:rsidRPr="009F6732" w:rsidRDefault="009F6732" w:rsidP="002678A2">
      <w:pPr>
        <w:pStyle w:val="basic"/>
        <w:rPr>
          <w:b/>
        </w:rPr>
      </w:pPr>
      <w:r w:rsidRPr="009F6732">
        <w:rPr>
          <w:b/>
        </w:rPr>
        <w:t>DOWN:</w:t>
      </w:r>
    </w:p>
    <w:p w14:paraId="32EFE08D" w14:textId="0FA2F9F6" w:rsidR="00952103" w:rsidRDefault="00952103" w:rsidP="002678A2">
      <w:pPr>
        <w:pStyle w:val="basic"/>
      </w:pPr>
      <w:r>
        <w:t>f)</w:t>
      </w:r>
      <w:r>
        <w:tab/>
      </w:r>
      <w:r w:rsidR="002678A2">
        <w:t xml:space="preserve">Added a privacy-enhancing browser plugin like </w:t>
      </w:r>
      <w:proofErr w:type="spellStart"/>
      <w:r w:rsidR="002678A2">
        <w:t>DoNotTrackMe</w:t>
      </w:r>
      <w:proofErr w:type="spellEnd"/>
      <w:r w:rsidR="002678A2">
        <w:t xml:space="preserve"> or Privacy Badger </w:t>
      </w:r>
    </w:p>
    <w:p w14:paraId="37864316" w14:textId="77777777" w:rsidR="00952103" w:rsidRDefault="00952103" w:rsidP="00952103">
      <w:pPr>
        <w:pStyle w:val="basic"/>
      </w:pPr>
      <w:r>
        <w:t>g)</w:t>
      </w:r>
      <w:r>
        <w:tab/>
        <w:t>Changed your privacy settings on social media such as Facebook or Twitter</w:t>
      </w:r>
    </w:p>
    <w:p w14:paraId="34C86FDF" w14:textId="77777777" w:rsidR="00952103" w:rsidRDefault="00952103" w:rsidP="00952103">
      <w:pPr>
        <w:pStyle w:val="basic"/>
      </w:pPr>
      <w:r>
        <w:t>h)</w:t>
      </w:r>
      <w:r>
        <w:tab/>
        <w:t xml:space="preserve">Used locally-networked communications such as </w:t>
      </w:r>
      <w:proofErr w:type="spellStart"/>
      <w:r>
        <w:t>FireChat</w:t>
      </w:r>
      <w:proofErr w:type="spellEnd"/>
    </w:p>
    <w:p w14:paraId="08787F6E" w14:textId="77777777" w:rsidR="00952103" w:rsidRDefault="00952103" w:rsidP="00952103">
      <w:pPr>
        <w:pStyle w:val="basic"/>
      </w:pPr>
      <w:proofErr w:type="spellStart"/>
      <w:r>
        <w:t>i</w:t>
      </w:r>
      <w:proofErr w:type="spellEnd"/>
      <w:r>
        <w:t>)</w:t>
      </w:r>
      <w:r>
        <w:tab/>
        <w:t>Used anonymity software such as Tor</w:t>
      </w:r>
    </w:p>
    <w:p w14:paraId="11BD4208" w14:textId="16F05597" w:rsidR="00952103" w:rsidRDefault="00952103" w:rsidP="00952103">
      <w:pPr>
        <w:pStyle w:val="basic"/>
      </w:pPr>
      <w:r>
        <w:t>j)</w:t>
      </w:r>
      <w:r>
        <w:tab/>
        <w:t xml:space="preserve">Used another software or network tool to make your activities more private </w:t>
      </w:r>
    </w:p>
    <w:p w14:paraId="249AE0AF" w14:textId="77777777" w:rsidR="00952103" w:rsidRDefault="00952103" w:rsidP="00952103">
      <w:pPr>
        <w:pStyle w:val="basic"/>
      </w:pPr>
    </w:p>
    <w:p w14:paraId="64AA60C1" w14:textId="77777777" w:rsidR="00172251" w:rsidRPr="00172251" w:rsidRDefault="00172251" w:rsidP="00952103">
      <w:pPr>
        <w:pStyle w:val="basic"/>
        <w:rPr>
          <w:b/>
        </w:rPr>
      </w:pPr>
      <w:r w:rsidRPr="00172251">
        <w:rPr>
          <w:b/>
        </w:rPr>
        <w:t>ACROSS:</w:t>
      </w:r>
    </w:p>
    <w:p w14:paraId="774EBB61" w14:textId="77777777" w:rsidR="00952103" w:rsidRDefault="00952103" w:rsidP="00952103">
      <w:pPr>
        <w:pStyle w:val="basic"/>
      </w:pPr>
      <w:r>
        <w:t>1.</w:t>
      </w:r>
      <w:r>
        <w:tab/>
        <w:t>I have adopted this</w:t>
      </w:r>
    </w:p>
    <w:p w14:paraId="22776E54" w14:textId="77777777" w:rsidR="00952103" w:rsidRDefault="00952103" w:rsidP="00952103">
      <w:pPr>
        <w:pStyle w:val="basic"/>
      </w:pPr>
      <w:r>
        <w:t>2.</w:t>
      </w:r>
      <w:r>
        <w:tab/>
        <w:t>I have not adopted this, but have considered it</w:t>
      </w:r>
    </w:p>
    <w:p w14:paraId="5AD04A2E" w14:textId="77777777" w:rsidR="00952103" w:rsidRDefault="00952103" w:rsidP="00952103">
      <w:pPr>
        <w:pStyle w:val="basic"/>
      </w:pPr>
      <w:r>
        <w:t>3.</w:t>
      </w:r>
      <w:r>
        <w:tab/>
        <w:t>I have not adopted this and have not considered it</w:t>
      </w:r>
    </w:p>
    <w:p w14:paraId="03BAB35C" w14:textId="77777777" w:rsidR="005C0CA6" w:rsidRDefault="005C0CA6" w:rsidP="00952103">
      <w:pPr>
        <w:pStyle w:val="basic"/>
      </w:pPr>
      <w:r w:rsidRPr="005C0CA6">
        <w:t>4.</w:t>
      </w:r>
      <w:r w:rsidRPr="005C0CA6">
        <w:tab/>
        <w:t>I don’t know what this is</w:t>
      </w:r>
    </w:p>
    <w:p w14:paraId="2C7F926F" w14:textId="77777777" w:rsidR="00952103" w:rsidRDefault="005C0CA6" w:rsidP="00952103">
      <w:pPr>
        <w:pStyle w:val="basic"/>
      </w:pPr>
      <w:r>
        <w:t>5</w:t>
      </w:r>
      <w:r w:rsidR="00952103">
        <w:t>.</w:t>
      </w:r>
      <w:r w:rsidR="00952103">
        <w:tab/>
        <w:t>Not applicable</w:t>
      </w:r>
      <w:r>
        <w:t xml:space="preserve"> to me</w:t>
      </w:r>
    </w:p>
    <w:p w14:paraId="35218723" w14:textId="77777777" w:rsidR="00952103" w:rsidRDefault="00952103" w:rsidP="00952103">
      <w:pPr>
        <w:pStyle w:val="basic"/>
      </w:pPr>
    </w:p>
    <w:p w14:paraId="624A293F" w14:textId="77777777" w:rsidR="00952103" w:rsidRDefault="00952103" w:rsidP="00952103">
      <w:pPr>
        <w:pStyle w:val="basic"/>
      </w:pPr>
    </w:p>
    <w:p w14:paraId="521D466E" w14:textId="77777777" w:rsidR="00952103" w:rsidRDefault="00172251" w:rsidP="00952103">
      <w:pPr>
        <w:pStyle w:val="basic"/>
        <w:rPr>
          <w:rStyle w:val="basicinstructionChar"/>
        </w:rPr>
      </w:pPr>
      <w:r>
        <w:rPr>
          <w:rStyle w:val="basicinstructionChar"/>
        </w:rPr>
        <w:t>[</w:t>
      </w:r>
      <w:r w:rsidR="00952103" w:rsidRPr="00172251">
        <w:rPr>
          <w:rStyle w:val="basicinstructionChar"/>
        </w:rPr>
        <w:t xml:space="preserve">If </w:t>
      </w:r>
      <w:r w:rsidR="005A6DC5" w:rsidRPr="00172251">
        <w:rPr>
          <w:rStyle w:val="basicinstructionChar"/>
        </w:rPr>
        <w:t>Q2</w:t>
      </w:r>
      <w:r w:rsidR="005A6DC5">
        <w:rPr>
          <w:rStyle w:val="basicinstructionChar"/>
        </w:rPr>
        <w:t>9</w:t>
      </w:r>
      <w:r w:rsidR="005A6DC5" w:rsidRPr="00172251">
        <w:rPr>
          <w:rStyle w:val="basicinstructionChar"/>
        </w:rPr>
        <w:t>a</w:t>
      </w:r>
      <w:r w:rsidR="00952103" w:rsidRPr="00172251">
        <w:rPr>
          <w:rStyle w:val="basicinstructionChar"/>
        </w:rPr>
        <w:t>-j=1-2</w:t>
      </w:r>
      <w:r w:rsidRPr="00172251">
        <w:rPr>
          <w:rStyle w:val="basicinstructionChar"/>
        </w:rPr>
        <w:t>]</w:t>
      </w:r>
    </w:p>
    <w:p w14:paraId="4823BD0E" w14:textId="77777777" w:rsidR="00172251" w:rsidRDefault="00172251" w:rsidP="00172251">
      <w:pPr>
        <w:pStyle w:val="basicinstruction"/>
      </w:pPr>
      <w:r>
        <w:t xml:space="preserve">[LARGE TEXTBOX – UNLIMITED CHARACTER LIMIT] </w:t>
      </w:r>
    </w:p>
    <w:p w14:paraId="1E18ACC9" w14:textId="3A2D608D" w:rsidR="00952103" w:rsidRDefault="00172251" w:rsidP="00952103">
      <w:pPr>
        <w:pStyle w:val="basic"/>
      </w:pPr>
      <w:proofErr w:type="gramStart"/>
      <w:r>
        <w:t>Q30</w:t>
      </w:r>
      <w:r w:rsidR="007C70F1">
        <w:t xml:space="preserve"> (Q36)</w:t>
      </w:r>
      <w:r>
        <w:t>.</w:t>
      </w:r>
      <w:proofErr w:type="gramEnd"/>
      <w:r>
        <w:t xml:space="preserve"> </w:t>
      </w:r>
      <w:r w:rsidR="00952103">
        <w:t xml:space="preserve">Could you explain a bit more about why you </w:t>
      </w:r>
      <w:r w:rsidR="00890F33">
        <w:t xml:space="preserve">felt it was important to </w:t>
      </w:r>
      <w:r w:rsidR="00952103">
        <w:t>adopt</w:t>
      </w:r>
      <w:r w:rsidR="00890F33">
        <w:t xml:space="preserve"> or consider</w:t>
      </w:r>
      <w:r w:rsidR="00952103">
        <w:t xml:space="preserve"> one of those tools or strategies?</w:t>
      </w:r>
    </w:p>
    <w:p w14:paraId="33A967AC" w14:textId="77777777" w:rsidR="00952103" w:rsidRDefault="00952103" w:rsidP="00952103">
      <w:pPr>
        <w:pStyle w:val="basic"/>
      </w:pPr>
    </w:p>
    <w:p w14:paraId="04FB045C" w14:textId="77777777" w:rsidR="00172251" w:rsidRDefault="00172251" w:rsidP="00172251">
      <w:pPr>
        <w:pStyle w:val="basicinstruction"/>
      </w:pPr>
      <w:r>
        <w:t xml:space="preserve">[LARGE TEXTBOX – UNLIMITED CHARACTER LIMIT] </w:t>
      </w:r>
    </w:p>
    <w:p w14:paraId="2CE2ECDA" w14:textId="77777777" w:rsidR="00172251" w:rsidRDefault="00172251" w:rsidP="00952103">
      <w:pPr>
        <w:pStyle w:val="basic"/>
      </w:pPr>
    </w:p>
    <w:p w14:paraId="18A54036" w14:textId="77777777" w:rsidR="005C0CA6" w:rsidRDefault="005C0CA6" w:rsidP="005C0CA6">
      <w:pPr>
        <w:pStyle w:val="basic"/>
      </w:pPr>
    </w:p>
    <w:p w14:paraId="169D295E" w14:textId="79DDD810" w:rsidR="005C0CA6" w:rsidRDefault="005C0CA6" w:rsidP="005C0CA6">
      <w:pPr>
        <w:pStyle w:val="basicinstruction"/>
      </w:pPr>
      <w:r>
        <w:t>[randomize a-</w:t>
      </w:r>
      <w:r w:rsidR="00007723">
        <w:t>c</w:t>
      </w:r>
      <w:r>
        <w:t>]</w:t>
      </w:r>
    </w:p>
    <w:p w14:paraId="2648B525" w14:textId="07CCDDCD" w:rsidR="005C0CA6" w:rsidRDefault="005C0CA6" w:rsidP="005C0CA6">
      <w:pPr>
        <w:pStyle w:val="basicinstruction"/>
      </w:pPr>
      <w:r>
        <w:t xml:space="preserve">[grid, </w:t>
      </w:r>
      <w:proofErr w:type="spellStart"/>
      <w:r>
        <w:t>sp</w:t>
      </w:r>
      <w:proofErr w:type="spellEnd"/>
      <w:r>
        <w:t xml:space="preserve"> across]</w:t>
      </w:r>
    </w:p>
    <w:p w14:paraId="4E5A168C" w14:textId="5232E587" w:rsidR="005C0CA6" w:rsidRDefault="005C0CA6" w:rsidP="005C0CA6">
      <w:pPr>
        <w:pStyle w:val="basic"/>
      </w:pPr>
      <w:r>
        <w:t>Q37</w:t>
      </w:r>
      <w:r>
        <w:tab/>
        <w:t>Is it acceptable or unacceptable for the government to monitor the communications of U.S. citizens if the person</w:t>
      </w:r>
      <w:r w:rsidR="0056431B">
        <w:t>…</w:t>
      </w:r>
    </w:p>
    <w:p w14:paraId="711FC4FC" w14:textId="77777777" w:rsidR="005C0CA6" w:rsidRDefault="005C0CA6" w:rsidP="005C0CA6">
      <w:pPr>
        <w:pStyle w:val="basic"/>
      </w:pPr>
    </w:p>
    <w:p w14:paraId="50E94727" w14:textId="205B7F55" w:rsidR="009F6732" w:rsidRPr="009F6732" w:rsidRDefault="009F6732" w:rsidP="005C0CA6">
      <w:pPr>
        <w:pStyle w:val="basic"/>
        <w:rPr>
          <w:b/>
        </w:rPr>
      </w:pPr>
      <w:r w:rsidRPr="009F6732">
        <w:rPr>
          <w:b/>
        </w:rPr>
        <w:t>DOWN:</w:t>
      </w:r>
    </w:p>
    <w:p w14:paraId="6AD4E65D" w14:textId="6824C5AA" w:rsidR="005C0CA6" w:rsidRDefault="005C0CA6" w:rsidP="005C0CA6">
      <w:pPr>
        <w:pStyle w:val="basic"/>
      </w:pPr>
      <w:r>
        <w:t xml:space="preserve"> </w:t>
      </w:r>
      <w:r>
        <w:tab/>
      </w:r>
      <w:proofErr w:type="gramStart"/>
      <w:r>
        <w:t>a</w:t>
      </w:r>
      <w:proofErr w:type="gramEnd"/>
      <w:r>
        <w:t>.</w:t>
      </w:r>
      <w:r>
        <w:tab/>
        <w:t>visited a child pornography site</w:t>
      </w:r>
    </w:p>
    <w:p w14:paraId="04967081" w14:textId="54B27F25" w:rsidR="005C0CA6" w:rsidRDefault="005C0CA6" w:rsidP="005C0CA6">
      <w:pPr>
        <w:pStyle w:val="basic"/>
      </w:pPr>
      <w:r>
        <w:tab/>
      </w:r>
      <w:proofErr w:type="gramStart"/>
      <w:r>
        <w:t>b</w:t>
      </w:r>
      <w:proofErr w:type="gramEnd"/>
      <w:r>
        <w:t>.</w:t>
      </w:r>
      <w:r>
        <w:tab/>
        <w:t>was reported by a bank to be making unusual withdrawals</w:t>
      </w:r>
    </w:p>
    <w:p w14:paraId="1A66BBF0" w14:textId="77AEDBBA" w:rsidR="005C0CA6" w:rsidRDefault="005C0CA6" w:rsidP="005C0CA6">
      <w:pPr>
        <w:pStyle w:val="basic"/>
      </w:pPr>
      <w:r>
        <w:tab/>
      </w:r>
      <w:proofErr w:type="gramStart"/>
      <w:r>
        <w:t>c</w:t>
      </w:r>
      <w:proofErr w:type="gramEnd"/>
      <w:r>
        <w:t>.</w:t>
      </w:r>
      <w:r>
        <w:tab/>
        <w:t>made such engine queries for the keywords “explosives” and “automatic weapons”</w:t>
      </w:r>
    </w:p>
    <w:p w14:paraId="4669B7D0" w14:textId="77777777" w:rsidR="00007723" w:rsidRDefault="00007723" w:rsidP="005C0CA6">
      <w:pPr>
        <w:pStyle w:val="basic"/>
      </w:pPr>
    </w:p>
    <w:p w14:paraId="60BD8485" w14:textId="7130A363" w:rsidR="00007723" w:rsidRPr="009F6732" w:rsidRDefault="009F6732" w:rsidP="005C0CA6">
      <w:pPr>
        <w:pStyle w:val="basic"/>
        <w:rPr>
          <w:b/>
        </w:rPr>
      </w:pPr>
      <w:r w:rsidRPr="009F6732">
        <w:rPr>
          <w:b/>
        </w:rPr>
        <w:t>ACROSS:</w:t>
      </w:r>
    </w:p>
    <w:p w14:paraId="6191D9FA" w14:textId="77777777" w:rsidR="00007723" w:rsidRDefault="00007723" w:rsidP="00C521F8">
      <w:pPr>
        <w:pStyle w:val="basic"/>
        <w:ind w:firstLine="720"/>
      </w:pPr>
      <w:r>
        <w:t>1</w:t>
      </w:r>
      <w:r>
        <w:tab/>
        <w:t>Acceptable</w:t>
      </w:r>
    </w:p>
    <w:p w14:paraId="247B70C4" w14:textId="0812EF43" w:rsidR="00007723" w:rsidRDefault="009F6732" w:rsidP="00007723">
      <w:pPr>
        <w:pStyle w:val="basic"/>
      </w:pPr>
      <w:r>
        <w:tab/>
        <w:t>2</w:t>
      </w:r>
      <w:r>
        <w:tab/>
        <w:t>Unacceptable</w:t>
      </w:r>
    </w:p>
    <w:p w14:paraId="6B226915" w14:textId="77777777" w:rsidR="00007723" w:rsidRDefault="005C0CA6" w:rsidP="005C0CA6">
      <w:pPr>
        <w:pStyle w:val="basic"/>
      </w:pPr>
      <w:r>
        <w:tab/>
      </w:r>
    </w:p>
    <w:p w14:paraId="2EA1D915" w14:textId="77777777" w:rsidR="00007723" w:rsidRDefault="00007723" w:rsidP="00007723">
      <w:pPr>
        <w:pStyle w:val="basicinstruction"/>
      </w:pPr>
    </w:p>
    <w:p w14:paraId="2E3C22C5" w14:textId="77777777" w:rsidR="00007723" w:rsidRDefault="00007723" w:rsidP="00007723">
      <w:pPr>
        <w:pStyle w:val="basicinstruction"/>
      </w:pPr>
      <w:r w:rsidRPr="009F6732">
        <w:t>start new screen</w:t>
      </w:r>
    </w:p>
    <w:p w14:paraId="3B946569" w14:textId="16FDC99A" w:rsidR="00007723" w:rsidRDefault="00007723" w:rsidP="00007723">
      <w:pPr>
        <w:pStyle w:val="basicinstruction"/>
      </w:pPr>
      <w:r>
        <w:t>randomize D-g]</w:t>
      </w:r>
    </w:p>
    <w:p w14:paraId="47033108" w14:textId="77777777" w:rsidR="00007723" w:rsidRDefault="00007723" w:rsidP="00007723">
      <w:pPr>
        <w:pStyle w:val="basicinstruction"/>
      </w:pPr>
      <w:r>
        <w:t xml:space="preserve">[grid, </w:t>
      </w:r>
      <w:proofErr w:type="spellStart"/>
      <w:r>
        <w:t>sp</w:t>
      </w:r>
      <w:proofErr w:type="spellEnd"/>
      <w:r>
        <w:t xml:space="preserve"> across]</w:t>
      </w:r>
    </w:p>
    <w:p w14:paraId="607CC91C" w14:textId="059C486F" w:rsidR="00007723" w:rsidRDefault="00007723" w:rsidP="00007723">
      <w:pPr>
        <w:pStyle w:val="basic"/>
      </w:pPr>
      <w:r>
        <w:t>Q37</w:t>
      </w:r>
      <w:r>
        <w:tab/>
        <w:t>Is it acceptable or unacceptable for the government to monitor the communications of U.S. citizens if the person</w:t>
      </w:r>
      <w:r w:rsidR="0056431B">
        <w:t>…</w:t>
      </w:r>
    </w:p>
    <w:p w14:paraId="325F3BB6" w14:textId="77777777" w:rsidR="00007723" w:rsidRDefault="00007723" w:rsidP="005C0CA6">
      <w:pPr>
        <w:pStyle w:val="basic"/>
      </w:pPr>
    </w:p>
    <w:p w14:paraId="71F9000D" w14:textId="7883F2EC" w:rsidR="009F6732" w:rsidRPr="009F6732" w:rsidRDefault="009F6732" w:rsidP="005C0CA6">
      <w:pPr>
        <w:pStyle w:val="basic"/>
        <w:rPr>
          <w:b/>
        </w:rPr>
      </w:pPr>
      <w:r w:rsidRPr="009F6732">
        <w:rPr>
          <w:b/>
        </w:rPr>
        <w:t>DOWN:</w:t>
      </w:r>
    </w:p>
    <w:p w14:paraId="7244AD11" w14:textId="22264CDB" w:rsidR="005C0CA6" w:rsidRDefault="005C0CA6" w:rsidP="00C521F8">
      <w:pPr>
        <w:pStyle w:val="basic"/>
        <w:ind w:firstLine="720"/>
      </w:pPr>
      <w:proofErr w:type="gramStart"/>
      <w:r>
        <w:t>d</w:t>
      </w:r>
      <w:proofErr w:type="gramEnd"/>
      <w:r>
        <w:t>.</w:t>
      </w:r>
      <w:r>
        <w:tab/>
        <w:t>visited websites of known anti-American groups</w:t>
      </w:r>
    </w:p>
    <w:p w14:paraId="4FB05EEF" w14:textId="42C30E6D" w:rsidR="005C0CA6" w:rsidRDefault="005C0CA6" w:rsidP="005C0CA6">
      <w:pPr>
        <w:pStyle w:val="basic"/>
      </w:pPr>
      <w:r>
        <w:tab/>
      </w:r>
      <w:proofErr w:type="gramStart"/>
      <w:r>
        <w:t>e</w:t>
      </w:r>
      <w:proofErr w:type="gramEnd"/>
      <w:r>
        <w:t>.</w:t>
      </w:r>
      <w:r>
        <w:tab/>
        <w:t>exchanged emails with an imam who preached against “infidels”</w:t>
      </w:r>
    </w:p>
    <w:p w14:paraId="3C36D71C" w14:textId="500D47AF" w:rsidR="005C0CA6" w:rsidRDefault="005C0CA6" w:rsidP="005C0CA6">
      <w:pPr>
        <w:pStyle w:val="basic"/>
      </w:pPr>
      <w:r>
        <w:lastRenderedPageBreak/>
        <w:tab/>
      </w:r>
      <w:proofErr w:type="gramStart"/>
      <w:r>
        <w:t>f</w:t>
      </w:r>
      <w:proofErr w:type="gramEnd"/>
      <w:r>
        <w:t>.</w:t>
      </w:r>
      <w:r>
        <w:tab/>
        <w:t>used encryption software to hide files</w:t>
      </w:r>
    </w:p>
    <w:p w14:paraId="1EE7104F" w14:textId="2883E77B" w:rsidR="005C0CA6" w:rsidRDefault="005C0CA6" w:rsidP="005C0CA6">
      <w:pPr>
        <w:pStyle w:val="basic"/>
      </w:pPr>
      <w:r>
        <w:tab/>
      </w:r>
      <w:proofErr w:type="gramStart"/>
      <w:r>
        <w:t>g</w:t>
      </w:r>
      <w:proofErr w:type="gramEnd"/>
      <w:r>
        <w:t>.</w:t>
      </w:r>
      <w:r>
        <w:tab/>
        <w:t xml:space="preserve">had friends and followers on social media who used hateful language about American </w:t>
      </w:r>
      <w:r>
        <w:tab/>
      </w:r>
      <w:r>
        <w:tab/>
      </w:r>
      <w:r>
        <w:tab/>
        <w:t xml:space="preserve">leaders </w:t>
      </w:r>
      <w:r>
        <w:tab/>
      </w:r>
    </w:p>
    <w:p w14:paraId="216976F3" w14:textId="790B3FD7" w:rsidR="005C0CA6" w:rsidRPr="009F6732" w:rsidRDefault="009F6732" w:rsidP="005C0CA6">
      <w:pPr>
        <w:pStyle w:val="basic"/>
        <w:rPr>
          <w:b/>
        </w:rPr>
      </w:pPr>
      <w:r w:rsidRPr="009F6732">
        <w:rPr>
          <w:b/>
        </w:rPr>
        <w:t>ACROSS:</w:t>
      </w:r>
    </w:p>
    <w:p w14:paraId="6605105B" w14:textId="7EF34C34" w:rsidR="005C0CA6" w:rsidRDefault="005C0CA6" w:rsidP="005C0CA6">
      <w:pPr>
        <w:pStyle w:val="basic"/>
      </w:pPr>
      <w:r>
        <w:tab/>
        <w:t>1</w:t>
      </w:r>
      <w:r>
        <w:tab/>
        <w:t>Acceptable</w:t>
      </w:r>
    </w:p>
    <w:p w14:paraId="6B516938" w14:textId="052854D2" w:rsidR="00952103" w:rsidRDefault="005C0CA6" w:rsidP="005C0CA6">
      <w:pPr>
        <w:pStyle w:val="basic"/>
      </w:pPr>
      <w:r>
        <w:tab/>
        <w:t>2</w:t>
      </w:r>
      <w:r>
        <w:tab/>
        <w:t>Unacceptable</w:t>
      </w:r>
    </w:p>
    <w:p w14:paraId="2D3E7458" w14:textId="77777777" w:rsidR="00D34CCA" w:rsidRDefault="00D34CCA" w:rsidP="005C0CA6">
      <w:pPr>
        <w:pStyle w:val="basic"/>
      </w:pPr>
    </w:p>
    <w:p w14:paraId="50021621" w14:textId="77777777" w:rsidR="00D34CCA" w:rsidRDefault="00D34CCA" w:rsidP="00D34CCA">
      <w:pPr>
        <w:pStyle w:val="basicinstruction"/>
      </w:pPr>
    </w:p>
    <w:p w14:paraId="7B17D8BC" w14:textId="77777777" w:rsidR="00D34CCA" w:rsidRDefault="00D34CCA" w:rsidP="00D34CCA">
      <w:pPr>
        <w:pStyle w:val="basicinstruction"/>
      </w:pPr>
      <w:r>
        <w:t>[programming note: show PARTY</w:t>
      </w:r>
      <w:r w:rsidR="00936BD2">
        <w:t xml:space="preserve"> and </w:t>
      </w:r>
      <w:proofErr w:type="gramStart"/>
      <w:r w:rsidR="00936BD2">
        <w:t xml:space="preserve">PARTYLN </w:t>
      </w:r>
      <w:r>
        <w:t xml:space="preserve"> on</w:t>
      </w:r>
      <w:proofErr w:type="gramEnd"/>
      <w:r>
        <w:t xml:space="preserve"> one screen]</w:t>
      </w:r>
    </w:p>
    <w:p w14:paraId="5CE2A1F3" w14:textId="77777777" w:rsidR="00D34CCA" w:rsidRDefault="00D34CCA" w:rsidP="00D34CCA">
      <w:pPr>
        <w:pStyle w:val="basic"/>
      </w:pPr>
    </w:p>
    <w:p w14:paraId="7D6BD8A4" w14:textId="77777777" w:rsidR="00D34CCA" w:rsidRDefault="00D34CCA" w:rsidP="00172251">
      <w:pPr>
        <w:pStyle w:val="basicinstruction"/>
      </w:pPr>
    </w:p>
    <w:p w14:paraId="2D6304F7" w14:textId="77777777" w:rsidR="005C0CA6" w:rsidRDefault="005C0CA6" w:rsidP="00172251">
      <w:pPr>
        <w:pStyle w:val="basicinstruction"/>
      </w:pPr>
      <w:r>
        <w:t>[randomize response options 1 and 2]</w:t>
      </w:r>
    </w:p>
    <w:p w14:paraId="4AC23519" w14:textId="77777777" w:rsidR="00172251" w:rsidRDefault="00172251" w:rsidP="00172251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177BD0DC" w14:textId="77777777" w:rsidR="00172251" w:rsidRDefault="00172251" w:rsidP="00952103">
      <w:pPr>
        <w:pStyle w:val="basic"/>
      </w:pPr>
      <w:proofErr w:type="gramStart"/>
      <w:r>
        <w:t>PARTY.</w:t>
      </w:r>
      <w:proofErr w:type="gramEnd"/>
      <w:r>
        <w:t xml:space="preserve">  </w:t>
      </w:r>
    </w:p>
    <w:p w14:paraId="0408340F" w14:textId="77777777" w:rsidR="00952103" w:rsidRDefault="00952103" w:rsidP="00952103">
      <w:pPr>
        <w:pStyle w:val="basic"/>
      </w:pPr>
      <w:r>
        <w:t>In politics TODAY, do you consider yourself a Republican, Democrat, or independent?</w:t>
      </w:r>
    </w:p>
    <w:p w14:paraId="49C1D666" w14:textId="77777777" w:rsidR="00172251" w:rsidRDefault="00172251" w:rsidP="00952103">
      <w:pPr>
        <w:pStyle w:val="basic"/>
      </w:pPr>
    </w:p>
    <w:p w14:paraId="2C4AF4AD" w14:textId="77777777" w:rsidR="00952103" w:rsidRDefault="00952103" w:rsidP="00952103">
      <w:pPr>
        <w:pStyle w:val="basic"/>
      </w:pPr>
      <w:r>
        <w:t>1</w:t>
      </w:r>
      <w:r>
        <w:tab/>
        <w:t xml:space="preserve">Republican </w:t>
      </w:r>
    </w:p>
    <w:p w14:paraId="0419D66D" w14:textId="77777777" w:rsidR="00EF2BE6" w:rsidRDefault="00952103" w:rsidP="005C0CA6">
      <w:pPr>
        <w:pStyle w:val="basic"/>
      </w:pPr>
      <w:r>
        <w:t>2</w:t>
      </w:r>
      <w:r>
        <w:tab/>
        <w:t xml:space="preserve">Democrat </w:t>
      </w:r>
    </w:p>
    <w:p w14:paraId="529960B8" w14:textId="6E43C87F" w:rsidR="005C0CA6" w:rsidRDefault="00952103" w:rsidP="005C0CA6">
      <w:pPr>
        <w:pStyle w:val="basic"/>
      </w:pPr>
      <w:r>
        <w:t>3</w:t>
      </w:r>
      <w:r>
        <w:tab/>
        <w:t xml:space="preserve">Independent </w:t>
      </w:r>
    </w:p>
    <w:p w14:paraId="612064CF" w14:textId="77777777" w:rsidR="005C0CA6" w:rsidRPr="005C0CA6" w:rsidRDefault="005C0CA6" w:rsidP="005C0CA6">
      <w:pPr>
        <w:pStyle w:val="basic"/>
      </w:pPr>
      <w:r>
        <w:t xml:space="preserve">4 </w:t>
      </w:r>
      <w:r>
        <w:tab/>
      </w:r>
      <w:r w:rsidRPr="00B56F97">
        <w:rPr>
          <w:rFonts w:ascii="Verdana" w:hAnsi="Verdana"/>
          <w:sz w:val="18"/>
          <w:szCs w:val="18"/>
        </w:rPr>
        <w:t xml:space="preserve">Something else, </w:t>
      </w:r>
      <w:r>
        <w:rPr>
          <w:rFonts w:ascii="Verdana" w:hAnsi="Verdana"/>
          <w:sz w:val="18"/>
          <w:szCs w:val="18"/>
        </w:rPr>
        <w:t xml:space="preserve">please specify: </w:t>
      </w:r>
      <w:r w:rsidRPr="005C0CA6">
        <w:rPr>
          <w:rStyle w:val="basicinstructionChar"/>
        </w:rPr>
        <w:t>[textbox</w:t>
      </w:r>
      <w:proofErr w:type="gramStart"/>
      <w:r w:rsidRPr="005C0CA6">
        <w:rPr>
          <w:rStyle w:val="basicinstructionChar"/>
        </w:rPr>
        <w:t>]_</w:t>
      </w:r>
      <w:proofErr w:type="gramEnd"/>
      <w:r w:rsidRPr="005C0CA6">
        <w:rPr>
          <w:rStyle w:val="basicinstructionChar"/>
        </w:rPr>
        <w:t>__________</w:t>
      </w:r>
    </w:p>
    <w:p w14:paraId="32C83D9B" w14:textId="77777777" w:rsidR="005C0CA6" w:rsidRDefault="005C0CA6" w:rsidP="00952103">
      <w:pPr>
        <w:pStyle w:val="basic"/>
      </w:pPr>
    </w:p>
    <w:p w14:paraId="46F02612" w14:textId="77777777" w:rsidR="00952103" w:rsidRDefault="00952103" w:rsidP="00952103">
      <w:pPr>
        <w:pStyle w:val="basic"/>
      </w:pPr>
    </w:p>
    <w:p w14:paraId="05F15450" w14:textId="77777777" w:rsidR="00D34CCA" w:rsidRDefault="00D34CCA" w:rsidP="00172251">
      <w:pPr>
        <w:pStyle w:val="basicinstruction"/>
        <w:rPr>
          <w:b w:val="0"/>
          <w:bCs w:val="0"/>
          <w:smallCaps w:val="0"/>
        </w:rPr>
      </w:pPr>
    </w:p>
    <w:p w14:paraId="163C3763" w14:textId="77777777" w:rsidR="00952103" w:rsidRDefault="00172251" w:rsidP="00172251">
      <w:pPr>
        <w:pStyle w:val="basicinstruction"/>
      </w:pPr>
      <w:r>
        <w:t xml:space="preserve">[if </w:t>
      </w:r>
      <w:r w:rsidR="00952103">
        <w:t>PARTY=3</w:t>
      </w:r>
      <w:r w:rsidR="00EA5D68">
        <w:t>, 4 or refused</w:t>
      </w:r>
      <w:r>
        <w:t>]</w:t>
      </w:r>
    </w:p>
    <w:p w14:paraId="1F259EE5" w14:textId="77777777" w:rsidR="00172251" w:rsidRDefault="00172251" w:rsidP="00172251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014D6713" w14:textId="77777777" w:rsidR="00172251" w:rsidRDefault="00172251" w:rsidP="00952103">
      <w:pPr>
        <w:pStyle w:val="basic"/>
      </w:pPr>
      <w:proofErr w:type="gramStart"/>
      <w:r>
        <w:t>PARTYLN.</w:t>
      </w:r>
      <w:proofErr w:type="gramEnd"/>
      <w:r>
        <w:t xml:space="preserve"> </w:t>
      </w:r>
    </w:p>
    <w:p w14:paraId="1177FA01" w14:textId="77777777" w:rsidR="00952103" w:rsidRDefault="00952103" w:rsidP="00952103">
      <w:pPr>
        <w:pStyle w:val="basic"/>
      </w:pPr>
      <w:r>
        <w:t>As of today do you lean more to the Republican Party or more to the Democratic Party?</w:t>
      </w:r>
    </w:p>
    <w:p w14:paraId="42BEB163" w14:textId="77777777" w:rsidR="00B97EF9" w:rsidRDefault="00B97EF9" w:rsidP="00952103">
      <w:pPr>
        <w:pStyle w:val="basic"/>
      </w:pPr>
    </w:p>
    <w:p w14:paraId="28A7EAB6" w14:textId="77777777" w:rsidR="00952103" w:rsidRDefault="00952103" w:rsidP="00952103">
      <w:pPr>
        <w:pStyle w:val="basic"/>
      </w:pPr>
      <w:r>
        <w:t>1</w:t>
      </w:r>
      <w:r>
        <w:tab/>
        <w:t>Republican</w:t>
      </w:r>
    </w:p>
    <w:p w14:paraId="4CE40BB4" w14:textId="77777777" w:rsidR="00952103" w:rsidRDefault="00952103" w:rsidP="00952103">
      <w:pPr>
        <w:pStyle w:val="basic"/>
      </w:pPr>
      <w:r>
        <w:t>2</w:t>
      </w:r>
      <w:r>
        <w:tab/>
        <w:t>Democrat</w:t>
      </w:r>
    </w:p>
    <w:p w14:paraId="63A1CC15" w14:textId="77777777" w:rsidR="00952103" w:rsidRDefault="00952103" w:rsidP="00952103">
      <w:pPr>
        <w:pStyle w:val="basic"/>
      </w:pPr>
    </w:p>
    <w:p w14:paraId="511F3DB6" w14:textId="57937C60" w:rsidR="00936BD2" w:rsidRDefault="00936BD2" w:rsidP="00936BD2">
      <w:pPr>
        <w:pStyle w:val="basicinstruction"/>
      </w:pPr>
      <w:r>
        <w:t>[programming note: show IDEO and TP on one screen]</w:t>
      </w:r>
    </w:p>
    <w:p w14:paraId="368F412A" w14:textId="77777777" w:rsidR="00952103" w:rsidRDefault="00B97EF9" w:rsidP="00B97EF9">
      <w:pPr>
        <w:pStyle w:val="basicinstruction"/>
      </w:pPr>
      <w:r>
        <w:t xml:space="preserve"> </w:t>
      </w:r>
    </w:p>
    <w:p w14:paraId="30C3BE20" w14:textId="77777777" w:rsidR="00936BD2" w:rsidRDefault="00936BD2" w:rsidP="00B97EF9">
      <w:pPr>
        <w:pStyle w:val="basicinstruction"/>
      </w:pPr>
    </w:p>
    <w:p w14:paraId="6061B19B" w14:textId="77777777" w:rsidR="00B97EF9" w:rsidRDefault="00B97EF9" w:rsidP="00B97EF9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1EE77B4D" w14:textId="77777777" w:rsidR="00B97EF9" w:rsidRDefault="00952103" w:rsidP="00952103">
      <w:pPr>
        <w:pStyle w:val="basic"/>
      </w:pPr>
      <w:r>
        <w:t>IDEO</w:t>
      </w:r>
      <w:r>
        <w:tab/>
        <w:t>In general, would you desc</w:t>
      </w:r>
      <w:r w:rsidR="00B97EF9">
        <w:t>ribe your political views as</w:t>
      </w:r>
      <w:proofErr w:type="gramStart"/>
      <w:r w:rsidR="00B97EF9">
        <w:t>...</w:t>
      </w:r>
      <w:proofErr w:type="gramEnd"/>
    </w:p>
    <w:p w14:paraId="3171F358" w14:textId="77777777" w:rsidR="00B97EF9" w:rsidRDefault="00B97EF9" w:rsidP="00952103">
      <w:pPr>
        <w:pStyle w:val="basic"/>
      </w:pPr>
    </w:p>
    <w:p w14:paraId="7B913D8C" w14:textId="77777777" w:rsidR="00952103" w:rsidRDefault="00952103" w:rsidP="00952103">
      <w:pPr>
        <w:pStyle w:val="basic"/>
      </w:pPr>
      <w:r>
        <w:t>1</w:t>
      </w:r>
      <w:r>
        <w:tab/>
        <w:t>Very conservative</w:t>
      </w:r>
    </w:p>
    <w:p w14:paraId="0DF3281C" w14:textId="77777777" w:rsidR="00952103" w:rsidRDefault="00952103" w:rsidP="00952103">
      <w:pPr>
        <w:pStyle w:val="basic"/>
      </w:pPr>
      <w:r>
        <w:t>2</w:t>
      </w:r>
      <w:r>
        <w:tab/>
        <w:t>Conservative</w:t>
      </w:r>
    </w:p>
    <w:p w14:paraId="44568493" w14:textId="77777777" w:rsidR="00952103" w:rsidRDefault="00952103" w:rsidP="00952103">
      <w:pPr>
        <w:pStyle w:val="basic"/>
      </w:pPr>
      <w:r>
        <w:t>3</w:t>
      </w:r>
      <w:r>
        <w:tab/>
        <w:t>Moderate</w:t>
      </w:r>
    </w:p>
    <w:p w14:paraId="4628E367" w14:textId="77777777" w:rsidR="00952103" w:rsidRDefault="00952103" w:rsidP="00952103">
      <w:pPr>
        <w:pStyle w:val="basic"/>
      </w:pPr>
      <w:r>
        <w:t>4</w:t>
      </w:r>
      <w:r>
        <w:tab/>
        <w:t xml:space="preserve">Liberal </w:t>
      </w:r>
      <w:r w:rsidR="00EA5D68">
        <w:t xml:space="preserve"> </w:t>
      </w:r>
    </w:p>
    <w:p w14:paraId="29A8C4C1" w14:textId="77777777" w:rsidR="00952103" w:rsidRDefault="00952103" w:rsidP="00952103">
      <w:pPr>
        <w:pStyle w:val="basic"/>
      </w:pPr>
      <w:r>
        <w:t>5</w:t>
      </w:r>
      <w:r>
        <w:tab/>
        <w:t>Very liberal</w:t>
      </w:r>
    </w:p>
    <w:p w14:paraId="4A90EDE3" w14:textId="77777777" w:rsidR="00952103" w:rsidRDefault="00952103" w:rsidP="00952103">
      <w:pPr>
        <w:pStyle w:val="basic"/>
      </w:pPr>
    </w:p>
    <w:p w14:paraId="35030C23" w14:textId="77777777" w:rsidR="00B97EF9" w:rsidRDefault="00B97EF9" w:rsidP="00B97EF9">
      <w:pPr>
        <w:pStyle w:val="basicinstruction"/>
      </w:pPr>
    </w:p>
    <w:p w14:paraId="50F5590E" w14:textId="77777777" w:rsidR="00B97EF9" w:rsidRDefault="00B97EF9" w:rsidP="00B97EF9">
      <w:pPr>
        <w:pStyle w:val="basicinstruction"/>
      </w:pPr>
      <w:r>
        <w:t>[</w:t>
      </w:r>
      <w:proofErr w:type="spellStart"/>
      <w:r>
        <w:t>sp</w:t>
      </w:r>
      <w:proofErr w:type="spellEnd"/>
      <w:r>
        <w:t>]</w:t>
      </w:r>
    </w:p>
    <w:p w14:paraId="6F664CB8" w14:textId="77777777" w:rsidR="00952103" w:rsidRDefault="00B97EF9" w:rsidP="00952103">
      <w:pPr>
        <w:pStyle w:val="basic"/>
      </w:pPr>
      <w:r>
        <w:t xml:space="preserve">TP </w:t>
      </w:r>
      <w:r w:rsidR="00952103">
        <w:t>From what you know, do you agree or disagree with the Tea Party movement, or don’t you have an opinion either way?</w:t>
      </w:r>
    </w:p>
    <w:p w14:paraId="429A187E" w14:textId="77777777" w:rsidR="000B5160" w:rsidRDefault="000B5160" w:rsidP="00952103">
      <w:pPr>
        <w:pStyle w:val="basic"/>
      </w:pPr>
    </w:p>
    <w:p w14:paraId="2CAA781C" w14:textId="77777777" w:rsidR="00952103" w:rsidRDefault="00952103" w:rsidP="00952103">
      <w:pPr>
        <w:pStyle w:val="basic"/>
      </w:pPr>
      <w:r>
        <w:t>1</w:t>
      </w:r>
      <w:r>
        <w:tab/>
        <w:t>Agree</w:t>
      </w:r>
    </w:p>
    <w:p w14:paraId="22CE97F3" w14:textId="77777777" w:rsidR="00952103" w:rsidRDefault="00952103" w:rsidP="00952103">
      <w:pPr>
        <w:pStyle w:val="basic"/>
      </w:pPr>
      <w:r>
        <w:t>2</w:t>
      </w:r>
      <w:r>
        <w:tab/>
        <w:t>Disagree</w:t>
      </w:r>
    </w:p>
    <w:p w14:paraId="6AA80D95" w14:textId="77777777" w:rsidR="00952103" w:rsidRDefault="00952103" w:rsidP="00952103">
      <w:pPr>
        <w:pStyle w:val="basic"/>
      </w:pPr>
      <w:r>
        <w:t>3</w:t>
      </w:r>
      <w:r>
        <w:tab/>
        <w:t>No opinion either way</w:t>
      </w:r>
    </w:p>
    <w:p w14:paraId="4C1DF1D5" w14:textId="77777777" w:rsidR="00952103" w:rsidRDefault="00952103" w:rsidP="00952103">
      <w:pPr>
        <w:pStyle w:val="basic"/>
      </w:pPr>
    </w:p>
    <w:p w14:paraId="33D35704" w14:textId="77777777" w:rsidR="00952103" w:rsidRDefault="00952103" w:rsidP="000B5160">
      <w:pPr>
        <w:pStyle w:val="basicinstruction"/>
      </w:pPr>
    </w:p>
    <w:p w14:paraId="4DBDF7BD" w14:textId="77777777" w:rsidR="00C57FCE" w:rsidRDefault="00DC248B" w:rsidP="00952103">
      <w:pPr>
        <w:pStyle w:val="basic"/>
      </w:pPr>
      <w:r>
        <w:lastRenderedPageBreak/>
        <w:t xml:space="preserve"> </w:t>
      </w:r>
    </w:p>
    <w:p w14:paraId="0BD5EBD9" w14:textId="77777777" w:rsidR="00EB7777" w:rsidRDefault="00EB7777" w:rsidP="00C57FCE">
      <w:pPr>
        <w:tabs>
          <w:tab w:val="left" w:pos="990"/>
        </w:tabs>
      </w:pPr>
    </w:p>
    <w:p w14:paraId="28C5A3AC" w14:textId="77777777" w:rsidR="00D34CCA" w:rsidRPr="00C57FCE" w:rsidRDefault="00D34CCA" w:rsidP="00D34CCA">
      <w:pPr>
        <w:pStyle w:val="basicinstruction"/>
      </w:pPr>
      <w:r>
        <w:t>[insert standard close]</w:t>
      </w:r>
    </w:p>
    <w:sectPr w:rsidR="00D34CCA" w:rsidRPr="00C57FCE">
      <w:headerReference w:type="even" r:id="rId12"/>
      <w:pgSz w:w="12240" w:h="15840" w:code="1"/>
      <w:pgMar w:top="1080" w:right="1080" w:bottom="1080" w:left="1080" w:header="720" w:footer="504" w:gutter="0"/>
      <w:paperSrc w:first="656" w:other="656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E3287" w14:textId="77777777" w:rsidR="00845506" w:rsidRDefault="00845506">
      <w:r>
        <w:separator/>
      </w:r>
    </w:p>
  </w:endnote>
  <w:endnote w:type="continuationSeparator" w:id="0">
    <w:p w14:paraId="0D2519AC" w14:textId="77777777" w:rsidR="00845506" w:rsidRDefault="0084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5F9B0" w14:textId="58F68BA2" w:rsidR="000D77CC" w:rsidRDefault="000D77CC">
    <w:pPr>
      <w:pBdr>
        <w:top w:val="single" w:sz="4" w:space="1" w:color="auto"/>
      </w:pBdr>
      <w:tabs>
        <w:tab w:val="right" w:pos="10080"/>
      </w:tabs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Page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PAGE </w:instrText>
    </w:r>
    <w:r>
      <w:rPr>
        <w:rFonts w:ascii="Arial" w:hAnsi="Arial" w:cs="Arial"/>
        <w:i/>
        <w:iCs/>
        <w:sz w:val="16"/>
      </w:rPr>
      <w:fldChar w:fldCharType="separate"/>
    </w:r>
    <w:r w:rsidR="00F96AC9">
      <w:rPr>
        <w:rFonts w:ascii="Arial" w:hAnsi="Arial" w:cs="Arial"/>
        <w:i/>
        <w:iCs/>
        <w:noProof/>
        <w:sz w:val="16"/>
      </w:rPr>
      <w:t>3</w:t>
    </w:r>
    <w:r>
      <w:rPr>
        <w:rFonts w:ascii="Arial" w:hAnsi="Arial" w:cs="Arial"/>
        <w:i/>
        <w:iCs/>
        <w:sz w:val="16"/>
      </w:rPr>
      <w:fldChar w:fldCharType="end"/>
    </w:r>
    <w:r>
      <w:rPr>
        <w:rFonts w:ascii="Arial" w:hAnsi="Arial" w:cs="Arial"/>
        <w:i/>
        <w:iCs/>
        <w:sz w:val="16"/>
      </w:rPr>
      <w:t xml:space="preserve"> </w:t>
    </w:r>
    <w:r>
      <w:rPr>
        <w:rFonts w:ascii="Arial" w:hAnsi="Arial" w:cs="Arial"/>
        <w:i/>
        <w:iCs/>
        <w:sz w:val="16"/>
      </w:rPr>
      <w:tab/>
      <w:t xml:space="preserve">Last saved: 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saveDATE \@ "M/d/yyyy h:mm am/pm" \* MERGEFORMAT </w:instrText>
    </w:r>
    <w:r>
      <w:rPr>
        <w:rFonts w:ascii="Arial" w:hAnsi="Arial" w:cs="Arial"/>
        <w:i/>
        <w:iCs/>
        <w:sz w:val="16"/>
      </w:rPr>
      <w:fldChar w:fldCharType="separate"/>
    </w:r>
    <w:ins w:id="1" w:author="Mary Madden" w:date="2015-06-16T15:47:00Z">
      <w:r w:rsidR="005215DC">
        <w:rPr>
          <w:rFonts w:ascii="Arial" w:hAnsi="Arial" w:cs="Arial"/>
          <w:i/>
          <w:iCs/>
          <w:noProof/>
          <w:sz w:val="16"/>
        </w:rPr>
        <w:t>6/16/2015 3:34 PM</w:t>
      </w:r>
    </w:ins>
    <w:r>
      <w:rPr>
        <w:rFonts w:ascii="Arial" w:hAnsi="Arial" w:cs="Arial"/>
        <w:i/>
        <w:iCs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47418" w14:textId="0AD6EFF9" w:rsidR="000D77CC" w:rsidRDefault="000D77CC">
    <w:pPr>
      <w:pBdr>
        <w:top w:val="single" w:sz="4" w:space="1" w:color="auto"/>
      </w:pBdr>
      <w:tabs>
        <w:tab w:val="right" w:pos="10080"/>
      </w:tabs>
      <w:rPr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Page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PAGE </w:instrText>
    </w:r>
    <w:r>
      <w:rPr>
        <w:rFonts w:ascii="Arial" w:hAnsi="Arial" w:cs="Arial"/>
        <w:i/>
        <w:iCs/>
        <w:sz w:val="16"/>
      </w:rPr>
      <w:fldChar w:fldCharType="separate"/>
    </w:r>
    <w:r w:rsidR="00F96AC9">
      <w:rPr>
        <w:rFonts w:ascii="Arial" w:hAnsi="Arial" w:cs="Arial"/>
        <w:i/>
        <w:iCs/>
        <w:noProof/>
        <w:sz w:val="16"/>
      </w:rPr>
      <w:t>1</w:t>
    </w:r>
    <w:r>
      <w:rPr>
        <w:rFonts w:ascii="Arial" w:hAnsi="Arial" w:cs="Arial"/>
        <w:i/>
        <w:iCs/>
        <w:sz w:val="16"/>
      </w:rPr>
      <w:fldChar w:fldCharType="end"/>
    </w:r>
    <w:r>
      <w:rPr>
        <w:rFonts w:ascii="Arial" w:hAnsi="Arial" w:cs="Arial"/>
        <w:i/>
        <w:iCs/>
        <w:sz w:val="16"/>
      </w:rPr>
      <w:t xml:space="preserve"> </w:t>
    </w:r>
    <w:r>
      <w:rPr>
        <w:rFonts w:ascii="Arial" w:hAnsi="Arial" w:cs="Arial"/>
        <w:i/>
        <w:iCs/>
        <w:sz w:val="16"/>
      </w:rPr>
      <w:tab/>
      <w:t xml:space="preserve">Last saved:  </w:t>
    </w:r>
    <w:r>
      <w:rPr>
        <w:rFonts w:ascii="Arial" w:hAnsi="Arial" w:cs="Arial"/>
        <w:i/>
        <w:iCs/>
        <w:sz w:val="16"/>
      </w:rPr>
      <w:fldChar w:fldCharType="begin"/>
    </w:r>
    <w:r>
      <w:rPr>
        <w:rFonts w:ascii="Arial" w:hAnsi="Arial" w:cs="Arial"/>
        <w:i/>
        <w:iCs/>
        <w:sz w:val="16"/>
      </w:rPr>
      <w:instrText xml:space="preserve"> saveDATE \@ "M/d/yyyy h:mm am/pm" \* MERGEFORMAT </w:instrText>
    </w:r>
    <w:r>
      <w:rPr>
        <w:rFonts w:ascii="Arial" w:hAnsi="Arial" w:cs="Arial"/>
        <w:i/>
        <w:iCs/>
        <w:sz w:val="16"/>
      </w:rPr>
      <w:fldChar w:fldCharType="separate"/>
    </w:r>
    <w:r w:rsidR="005215DC">
      <w:rPr>
        <w:rFonts w:ascii="Arial" w:hAnsi="Arial" w:cs="Arial"/>
        <w:i/>
        <w:iCs/>
        <w:noProof/>
        <w:sz w:val="16"/>
      </w:rPr>
      <w:t>6/16/2015 3:34 PM</w:t>
    </w:r>
    <w:r>
      <w:rPr>
        <w:rFonts w:ascii="Arial" w:hAnsi="Arial" w:cs="Arial"/>
        <w:i/>
        <w:i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08AB9" w14:textId="77777777" w:rsidR="00845506" w:rsidRDefault="00845506">
      <w:r>
        <w:separator/>
      </w:r>
    </w:p>
  </w:footnote>
  <w:footnote w:type="continuationSeparator" w:id="0">
    <w:p w14:paraId="24D8CB0C" w14:textId="77777777" w:rsidR="00845506" w:rsidRDefault="00845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977C9" w14:textId="77777777" w:rsidR="000D77CC" w:rsidRDefault="000D77CC">
    <w:pPr>
      <w:pBdr>
        <w:bottom w:val="single" w:sz="4" w:space="2" w:color="auto"/>
      </w:pBdr>
      <w:tabs>
        <w:tab w:val="right" w:pos="10080"/>
      </w:tabs>
      <w:rPr>
        <w:rFonts w:ascii="Arial" w:hAnsi="Arial"/>
        <w:i/>
        <w:iCs/>
        <w:sz w:val="16"/>
      </w:rPr>
    </w:pPr>
    <w:r>
      <w:rPr>
        <w:rFonts w:ascii="Arial" w:hAnsi="Arial"/>
        <w:i/>
        <w:iCs/>
        <w:sz w:val="16"/>
      </w:rPr>
      <w:t>Knowledge Networks: A GFK Company</w:t>
    </w:r>
    <w:r>
      <w:rPr>
        <w:rFonts w:ascii="Arial" w:hAnsi="Arial"/>
        <w:i/>
        <w:iCs/>
        <w:sz w:val="16"/>
      </w:rPr>
      <w:tab/>
    </w:r>
    <w:r>
      <w:rPr>
        <w:rFonts w:ascii="Arial" w:hAnsi="Arial"/>
        <w:i/>
        <w:iCs/>
        <w:sz w:val="16"/>
      </w:rPr>
      <w:fldChar w:fldCharType="begin"/>
    </w:r>
    <w:r>
      <w:rPr>
        <w:rFonts w:ascii="Arial" w:hAnsi="Arial"/>
        <w:i/>
        <w:iCs/>
        <w:sz w:val="16"/>
      </w:rPr>
      <w:instrText xml:space="preserve"> FILENAME </w:instrText>
    </w:r>
    <w:r>
      <w:rPr>
        <w:rFonts w:ascii="Arial" w:hAnsi="Arial"/>
        <w:i/>
        <w:iCs/>
        <w:sz w:val="16"/>
      </w:rPr>
      <w:fldChar w:fldCharType="separate"/>
    </w:r>
    <w:r>
      <w:rPr>
        <w:rFonts w:ascii="Arial" w:hAnsi="Arial"/>
        <w:i/>
        <w:iCs/>
        <w:noProof/>
        <w:sz w:val="16"/>
      </w:rPr>
      <w:t>Document2</w:t>
    </w:r>
    <w:r>
      <w:rPr>
        <w:rFonts w:ascii="Arial" w:hAnsi="Arial"/>
        <w:i/>
        <w:iCs/>
        <w:sz w:val="16"/>
      </w:rPr>
      <w:fldChar w:fldCharType="end"/>
    </w:r>
  </w:p>
  <w:p w14:paraId="3CA549AA" w14:textId="77777777" w:rsidR="000D77CC" w:rsidRDefault="000D77CC">
    <w:pPr>
      <w:pStyle w:val="basi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A45AC" w14:textId="77777777" w:rsidR="000D77CC" w:rsidRDefault="000D77CC"/>
  <w:p w14:paraId="4B4FE313" w14:textId="77777777" w:rsidR="000D77CC" w:rsidRDefault="000D77CC"/>
  <w:p w14:paraId="52C73907" w14:textId="77777777" w:rsidR="000D77CC" w:rsidRDefault="000D77CC">
    <w:pPr>
      <w:jc w:val="center"/>
    </w:pPr>
    <w:r>
      <w:rPr>
        <w:noProof/>
      </w:rPr>
      <w:drawing>
        <wp:inline distT="0" distB="0" distL="0" distR="0" wp14:anchorId="5B984ECD" wp14:editId="7D13F3FF">
          <wp:extent cx="2495550" cy="828675"/>
          <wp:effectExtent l="0" t="0" r="0" b="9525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E39550" w14:textId="77777777" w:rsidR="000D77CC" w:rsidRDefault="000D77CC"/>
  <w:p w14:paraId="18E3FAC0" w14:textId="77777777" w:rsidR="000D77CC" w:rsidRDefault="000D77C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27B2E" w14:textId="77777777" w:rsidR="000D77CC" w:rsidRDefault="000D77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34CC6B0"/>
    <w:lvl w:ilvl="0">
      <w:numFmt w:val="decimal"/>
      <w:pStyle w:val="basicbulletindent"/>
      <w:lvlText w:val="*"/>
      <w:lvlJc w:val="left"/>
    </w:lvl>
  </w:abstractNum>
  <w:abstractNum w:abstractNumId="1">
    <w:nsid w:val="442343A9"/>
    <w:multiLevelType w:val="hybridMultilevel"/>
    <w:tmpl w:val="BDE69C50"/>
    <w:lvl w:ilvl="0" w:tplc="10D62CA6">
      <w:start w:val="1"/>
      <w:numFmt w:val="bullet"/>
      <w:pStyle w:val="basicbulletindent2"/>
      <w:lvlText w:val="»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74159E7"/>
    <w:multiLevelType w:val="hybridMultilevel"/>
    <w:tmpl w:val="AB56AF98"/>
    <w:lvl w:ilvl="0" w:tplc="DCF42960">
      <w:start w:val="1"/>
      <w:numFmt w:val="decimal"/>
      <w:lvlText w:val="%1"/>
      <w:lvlJc w:val="left"/>
      <w:pPr>
        <w:ind w:left="612" w:hanging="360"/>
      </w:pPr>
      <w:rPr>
        <w:rFonts w:ascii="Verdana" w:eastAsiaTheme="minorEastAsia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B5AAD"/>
    <w:multiLevelType w:val="hybridMultilevel"/>
    <w:tmpl w:val="43A0BB6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0A3832">
      <w:start w:val="1"/>
      <w:numFmt w:val="bullet"/>
      <w:pStyle w:val="basicinden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numFmt w:val="bullet"/>
        <w:pStyle w:val="basicbulletinden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4"/>
  <w:drawingGridVerticalSpacing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03"/>
    <w:rsid w:val="00007723"/>
    <w:rsid w:val="000310E9"/>
    <w:rsid w:val="000547ED"/>
    <w:rsid w:val="0008748C"/>
    <w:rsid w:val="000971AF"/>
    <w:rsid w:val="000B5160"/>
    <w:rsid w:val="000C308C"/>
    <w:rsid w:val="000D77CC"/>
    <w:rsid w:val="00140CD8"/>
    <w:rsid w:val="00166812"/>
    <w:rsid w:val="00172251"/>
    <w:rsid w:val="001735E1"/>
    <w:rsid w:val="001C399A"/>
    <w:rsid w:val="001C7EBF"/>
    <w:rsid w:val="001D0ADC"/>
    <w:rsid w:val="001D3E8A"/>
    <w:rsid w:val="00207D42"/>
    <w:rsid w:val="00227481"/>
    <w:rsid w:val="00263D34"/>
    <w:rsid w:val="002648BF"/>
    <w:rsid w:val="002678A2"/>
    <w:rsid w:val="002902CF"/>
    <w:rsid w:val="002E6C11"/>
    <w:rsid w:val="00345FF0"/>
    <w:rsid w:val="0036287C"/>
    <w:rsid w:val="00363555"/>
    <w:rsid w:val="003E6142"/>
    <w:rsid w:val="003F7CF1"/>
    <w:rsid w:val="00417151"/>
    <w:rsid w:val="005215DC"/>
    <w:rsid w:val="0052325E"/>
    <w:rsid w:val="0056431B"/>
    <w:rsid w:val="005A6DC5"/>
    <w:rsid w:val="005C0AD8"/>
    <w:rsid w:val="005C0CA6"/>
    <w:rsid w:val="005F5400"/>
    <w:rsid w:val="00633945"/>
    <w:rsid w:val="00643325"/>
    <w:rsid w:val="00655B49"/>
    <w:rsid w:val="00657710"/>
    <w:rsid w:val="00674EB6"/>
    <w:rsid w:val="00683603"/>
    <w:rsid w:val="006939BF"/>
    <w:rsid w:val="006D4BBA"/>
    <w:rsid w:val="006F74FE"/>
    <w:rsid w:val="007065C9"/>
    <w:rsid w:val="0073295A"/>
    <w:rsid w:val="00742FAC"/>
    <w:rsid w:val="00790B20"/>
    <w:rsid w:val="007A0184"/>
    <w:rsid w:val="007C7052"/>
    <w:rsid w:val="007C70F1"/>
    <w:rsid w:val="00801833"/>
    <w:rsid w:val="00845067"/>
    <w:rsid w:val="00845506"/>
    <w:rsid w:val="00845871"/>
    <w:rsid w:val="00890F33"/>
    <w:rsid w:val="008E014F"/>
    <w:rsid w:val="009257AA"/>
    <w:rsid w:val="00936BD2"/>
    <w:rsid w:val="00952103"/>
    <w:rsid w:val="00986426"/>
    <w:rsid w:val="009D7F3E"/>
    <w:rsid w:val="009E5DFF"/>
    <w:rsid w:val="009F6732"/>
    <w:rsid w:val="00A0166C"/>
    <w:rsid w:val="00A31F8A"/>
    <w:rsid w:val="00A839FC"/>
    <w:rsid w:val="00A86494"/>
    <w:rsid w:val="00AB74E6"/>
    <w:rsid w:val="00AE04FA"/>
    <w:rsid w:val="00AE25DE"/>
    <w:rsid w:val="00B97EF9"/>
    <w:rsid w:val="00BD471F"/>
    <w:rsid w:val="00C10885"/>
    <w:rsid w:val="00C304F5"/>
    <w:rsid w:val="00C521F8"/>
    <w:rsid w:val="00C57FCE"/>
    <w:rsid w:val="00C93AE5"/>
    <w:rsid w:val="00CB1776"/>
    <w:rsid w:val="00CB21D2"/>
    <w:rsid w:val="00CC3746"/>
    <w:rsid w:val="00CD1861"/>
    <w:rsid w:val="00CD54AC"/>
    <w:rsid w:val="00D206B6"/>
    <w:rsid w:val="00D34CCA"/>
    <w:rsid w:val="00D874F2"/>
    <w:rsid w:val="00DC248B"/>
    <w:rsid w:val="00DE272E"/>
    <w:rsid w:val="00E3027E"/>
    <w:rsid w:val="00E94F53"/>
    <w:rsid w:val="00EA5D68"/>
    <w:rsid w:val="00EB7777"/>
    <w:rsid w:val="00EF2BE6"/>
    <w:rsid w:val="00F03705"/>
    <w:rsid w:val="00F226E7"/>
    <w:rsid w:val="00F45D2D"/>
    <w:rsid w:val="00F96AC9"/>
    <w:rsid w:val="00FC3723"/>
    <w:rsid w:val="00F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18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right="4320"/>
      <w:outlineLvl w:val="0"/>
    </w:pPr>
    <w:rPr>
      <w:rFonts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4" w:color="FFFFFF"/>
        <w:bottom w:val="single" w:sz="4" w:space="4" w:color="FFFFFF"/>
      </w:pBdr>
      <w:spacing w:before="60" w:after="60"/>
      <w:jc w:val="center"/>
      <w:outlineLvl w:val="2"/>
    </w:pPr>
    <w:rPr>
      <w:rFonts w:cs="Arial"/>
      <w:b/>
      <w:bCs/>
      <w:color w:val="FFFFFF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rFonts w:cs="Arial"/>
      <w:b/>
      <w:smallCaps/>
    </w:rPr>
  </w:style>
  <w:style w:type="paragraph" w:styleId="Heading9">
    <w:name w:val="heading 9"/>
    <w:basedOn w:val="Normal"/>
    <w:next w:val="Normal"/>
    <w:qFormat/>
    <w:pPr>
      <w:keepNext/>
      <w:shd w:val="clear" w:color="000080" w:fill="auto"/>
      <w:spacing w:before="60" w:after="60"/>
      <w:jc w:val="center"/>
      <w:outlineLvl w:val="8"/>
    </w:pPr>
    <w:rPr>
      <w:b/>
      <w:color w:val="FFFFFF"/>
      <w:kern w:val="16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question">
    <w:name w:val="basic question"/>
    <w:basedOn w:val="basic"/>
    <w:qFormat/>
    <w:pPr>
      <w:spacing w:before="60"/>
      <w:ind w:left="720" w:hanging="720"/>
    </w:pPr>
  </w:style>
  <w:style w:type="paragraph" w:customStyle="1" w:styleId="basic">
    <w:name w:val="basic"/>
    <w:basedOn w:val="Normal"/>
    <w:link w:val="basicChar"/>
    <w:qFormat/>
    <w:rPr>
      <w:rFonts w:ascii="Arial" w:hAnsi="Arial" w:cs="Arial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asicbox">
    <w:name w:val="basic box"/>
    <w:basedOn w:val="basi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odyText">
    <w:name w:val="Body Text"/>
    <w:basedOn w:val="Normal"/>
    <w:link w:val="BodyTextChar"/>
    <w:pPr>
      <w:spacing w:after="120"/>
    </w:pPr>
    <w:rPr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BodyText2">
    <w:name w:val="Body Text 2"/>
    <w:basedOn w:val="Normal"/>
    <w:rPr>
      <w:b/>
      <w:bCs/>
      <w:sz w:val="22"/>
      <w:szCs w:val="20"/>
    </w:rPr>
  </w:style>
  <w:style w:type="paragraph" w:styleId="BodyTextIndent2">
    <w:name w:val="Body Text Indent 2"/>
    <w:basedOn w:val="Normal"/>
    <w:pPr>
      <w:spacing w:before="120"/>
      <w:ind w:left="720"/>
    </w:pPr>
    <w:rPr>
      <w:b/>
      <w:sz w:val="22"/>
      <w:szCs w:val="20"/>
    </w:rPr>
  </w:style>
  <w:style w:type="paragraph" w:customStyle="1" w:styleId="basicgridanswer">
    <w:name w:val="basic grid answer"/>
    <w:basedOn w:val="basic"/>
    <w:pPr>
      <w:ind w:left="900" w:right="4050" w:hanging="180"/>
    </w:pPr>
  </w:style>
  <w:style w:type="paragraph" w:customStyle="1" w:styleId="basictitle">
    <w:name w:val="basic title"/>
    <w:basedOn w:val="basic"/>
    <w:rPr>
      <w:b/>
      <w:bCs/>
      <w:smallCaps/>
      <w:u w:val="single"/>
    </w:rPr>
  </w:style>
  <w:style w:type="paragraph" w:customStyle="1" w:styleId="basicbulletindent2">
    <w:name w:val="basic bullet indent2"/>
    <w:basedOn w:val="basicbulletindent"/>
    <w:pPr>
      <w:numPr>
        <w:numId w:val="3"/>
      </w:numPr>
    </w:pPr>
  </w:style>
  <w:style w:type="paragraph" w:customStyle="1" w:styleId="basicbulletindent">
    <w:name w:val="basic bullet indent"/>
    <w:basedOn w:val="basic"/>
    <w:pPr>
      <w:numPr>
        <w:numId w:val="2"/>
      </w:numPr>
      <w:ind w:left="714" w:hanging="350"/>
    </w:pPr>
    <w:rPr>
      <w:szCs w:val="20"/>
    </w:rPr>
  </w:style>
  <w:style w:type="paragraph" w:styleId="BodyText3">
    <w:name w:val="Body Text 3"/>
    <w:basedOn w:val="Normal"/>
    <w:rPr>
      <w:color w:val="FF0000"/>
      <w:sz w:val="20"/>
    </w:rPr>
  </w:style>
  <w:style w:type="paragraph" w:styleId="BodyTextIndent">
    <w:name w:val="Body Text Indent"/>
    <w:basedOn w:val="Normal"/>
    <w:pPr>
      <w:tabs>
        <w:tab w:val="center" w:leader="dot" w:pos="7734"/>
      </w:tabs>
      <w:ind w:left="2330" w:firstLine="4746"/>
      <w:jc w:val="both"/>
    </w:pPr>
    <w:rPr>
      <w:rFonts w:cs="Arial"/>
      <w:sz w:val="20"/>
    </w:rPr>
  </w:style>
  <w:style w:type="paragraph" w:customStyle="1" w:styleId="basicindent3">
    <w:name w:val="basic indent3"/>
    <w:basedOn w:val="basic"/>
    <w:pPr>
      <w:numPr>
        <w:ilvl w:val="2"/>
        <w:numId w:val="1"/>
      </w:numPr>
    </w:pPr>
  </w:style>
  <w:style w:type="paragraph" w:styleId="BodyTextIndent3">
    <w:name w:val="Body Text Indent 3"/>
    <w:basedOn w:val="Normal"/>
    <w:pPr>
      <w:ind w:left="812" w:hanging="840"/>
    </w:pPr>
    <w:rPr>
      <w:rFonts w:cs="Arial"/>
      <w:sz w:val="22"/>
      <w:szCs w:val="20"/>
    </w:rPr>
  </w:style>
  <w:style w:type="paragraph" w:customStyle="1" w:styleId="sectionstart">
    <w:name w:val="section start"/>
    <w:basedOn w:val="Normal"/>
    <w:pPr>
      <w:pBdr>
        <w:top w:val="single" w:sz="4" w:space="4" w:color="FFFFFF"/>
        <w:bottom w:val="single" w:sz="4" w:space="4" w:color="FFFFFF"/>
      </w:pBdr>
      <w:shd w:val="clear" w:color="auto" w:fill="6689CC"/>
      <w:spacing w:before="60" w:after="60"/>
      <w:jc w:val="center"/>
    </w:pPr>
    <w:rPr>
      <w:rFonts w:ascii="Arial" w:hAnsi="Arial" w:cs="Arial"/>
      <w:b/>
      <w:bCs/>
      <w:color w:val="FFFFFF"/>
      <w:sz w:val="22"/>
    </w:rPr>
  </w:style>
  <w:style w:type="paragraph" w:customStyle="1" w:styleId="basicnote">
    <w:name w:val="basic note"/>
    <w:basedOn w:val="basic"/>
    <w:rPr>
      <w:b/>
      <w:bCs/>
      <w:i/>
      <w:iCs/>
    </w:rPr>
  </w:style>
  <w:style w:type="paragraph" w:customStyle="1" w:styleId="basicinstruction">
    <w:name w:val="basic instruction"/>
    <w:basedOn w:val="basic"/>
    <w:link w:val="basicinstructionChar"/>
    <w:qFormat/>
    <w:rPr>
      <w:b/>
      <w:bCs/>
      <w:smallCaps/>
    </w:rPr>
  </w:style>
  <w:style w:type="paragraph" w:customStyle="1" w:styleId="basicanswer">
    <w:name w:val="basic answer"/>
    <w:basedOn w:val="basic"/>
    <w:qFormat/>
    <w:pPr>
      <w:tabs>
        <w:tab w:val="center" w:leader="dot" w:pos="9720"/>
      </w:tabs>
      <w:ind w:left="5310" w:right="720" w:hanging="270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F7CF1"/>
    <w:rPr>
      <w:rFonts w:ascii="Tahoma" w:hAnsi="Tahoma" w:cs="Tahoma"/>
      <w:sz w:val="16"/>
      <w:szCs w:val="16"/>
    </w:rPr>
  </w:style>
  <w:style w:type="character" w:customStyle="1" w:styleId="basicChar">
    <w:name w:val="basic Char"/>
    <w:link w:val="basic"/>
    <w:rsid w:val="001735E1"/>
    <w:rPr>
      <w:rFonts w:ascii="Arial" w:hAnsi="Arial" w:cs="Arial"/>
      <w:sz w:val="22"/>
      <w:szCs w:val="24"/>
      <w:lang w:val="en-US" w:eastAsia="en-US" w:bidi="ar-SA"/>
    </w:rPr>
  </w:style>
  <w:style w:type="character" w:customStyle="1" w:styleId="basicinstructionChar">
    <w:name w:val="basic instruction Char"/>
    <w:link w:val="basicinstruction"/>
    <w:rsid w:val="001735E1"/>
    <w:rPr>
      <w:rFonts w:ascii="Arial" w:hAnsi="Arial" w:cs="Arial"/>
      <w:b/>
      <w:bCs/>
      <w:smallCaps/>
      <w:sz w:val="22"/>
      <w:szCs w:val="24"/>
      <w:lang w:val="en-US" w:eastAsia="en-US" w:bidi="ar-SA"/>
    </w:rPr>
  </w:style>
  <w:style w:type="table" w:styleId="TableGrid">
    <w:name w:val="Table Grid"/>
    <w:basedOn w:val="TableNormal"/>
    <w:rsid w:val="00173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263D34"/>
    <w:rPr>
      <w:sz w:val="2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unhideWhenUsed/>
    <w:rsid w:val="00363555"/>
    <w:rPr>
      <w:sz w:val="18"/>
      <w:szCs w:val="18"/>
    </w:rPr>
  </w:style>
  <w:style w:type="paragraph" w:styleId="NoSpacing">
    <w:name w:val="No Spacing"/>
    <w:uiPriority w:val="1"/>
    <w:qFormat/>
    <w:rsid w:val="00DE272E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E272E"/>
    <w:pPr>
      <w:ind w:left="720"/>
    </w:pPr>
    <w:rPr>
      <w:rFonts w:ascii="Calibri" w:eastAsiaTheme="minorHAnsi" w:hAnsi="Calibri"/>
      <w:sz w:val="22"/>
      <w:szCs w:val="22"/>
    </w:rPr>
  </w:style>
  <w:style w:type="paragraph" w:styleId="CommentText">
    <w:name w:val="annotation text"/>
    <w:basedOn w:val="Normal"/>
    <w:link w:val="CommentTextChar"/>
    <w:rsid w:val="006D4BBA"/>
  </w:style>
  <w:style w:type="character" w:customStyle="1" w:styleId="CommentTextChar">
    <w:name w:val="Comment Text Char"/>
    <w:basedOn w:val="DefaultParagraphFont"/>
    <w:link w:val="CommentText"/>
    <w:rsid w:val="006D4BB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D4B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D4BBA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right="4320"/>
      <w:outlineLvl w:val="0"/>
    </w:pPr>
    <w:rPr>
      <w:rFonts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4" w:color="FFFFFF"/>
        <w:bottom w:val="single" w:sz="4" w:space="4" w:color="FFFFFF"/>
      </w:pBdr>
      <w:spacing w:before="60" w:after="60"/>
      <w:jc w:val="center"/>
      <w:outlineLvl w:val="2"/>
    </w:pPr>
    <w:rPr>
      <w:rFonts w:cs="Arial"/>
      <w:b/>
      <w:bCs/>
      <w:color w:val="FFFFFF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rFonts w:cs="Arial"/>
      <w:b/>
      <w:smallCaps/>
    </w:rPr>
  </w:style>
  <w:style w:type="paragraph" w:styleId="Heading9">
    <w:name w:val="heading 9"/>
    <w:basedOn w:val="Normal"/>
    <w:next w:val="Normal"/>
    <w:qFormat/>
    <w:pPr>
      <w:keepNext/>
      <w:shd w:val="clear" w:color="000080" w:fill="auto"/>
      <w:spacing w:before="60" w:after="60"/>
      <w:jc w:val="center"/>
      <w:outlineLvl w:val="8"/>
    </w:pPr>
    <w:rPr>
      <w:b/>
      <w:color w:val="FFFFFF"/>
      <w:kern w:val="16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question">
    <w:name w:val="basic question"/>
    <w:basedOn w:val="basic"/>
    <w:qFormat/>
    <w:pPr>
      <w:spacing w:before="60"/>
      <w:ind w:left="720" w:hanging="720"/>
    </w:pPr>
  </w:style>
  <w:style w:type="paragraph" w:customStyle="1" w:styleId="basic">
    <w:name w:val="basic"/>
    <w:basedOn w:val="Normal"/>
    <w:link w:val="basicChar"/>
    <w:qFormat/>
    <w:rPr>
      <w:rFonts w:ascii="Arial" w:hAnsi="Arial" w:cs="Arial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asicbox">
    <w:name w:val="basic box"/>
    <w:basedOn w:val="basi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odyText">
    <w:name w:val="Body Text"/>
    <w:basedOn w:val="Normal"/>
    <w:link w:val="BodyTextChar"/>
    <w:pPr>
      <w:spacing w:after="120"/>
    </w:pPr>
    <w:rPr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BodyText2">
    <w:name w:val="Body Text 2"/>
    <w:basedOn w:val="Normal"/>
    <w:rPr>
      <w:b/>
      <w:bCs/>
      <w:sz w:val="22"/>
      <w:szCs w:val="20"/>
    </w:rPr>
  </w:style>
  <w:style w:type="paragraph" w:styleId="BodyTextIndent2">
    <w:name w:val="Body Text Indent 2"/>
    <w:basedOn w:val="Normal"/>
    <w:pPr>
      <w:spacing w:before="120"/>
      <w:ind w:left="720"/>
    </w:pPr>
    <w:rPr>
      <w:b/>
      <w:sz w:val="22"/>
      <w:szCs w:val="20"/>
    </w:rPr>
  </w:style>
  <w:style w:type="paragraph" w:customStyle="1" w:styleId="basicgridanswer">
    <w:name w:val="basic grid answer"/>
    <w:basedOn w:val="basic"/>
    <w:pPr>
      <w:ind w:left="900" w:right="4050" w:hanging="180"/>
    </w:pPr>
  </w:style>
  <w:style w:type="paragraph" w:customStyle="1" w:styleId="basictitle">
    <w:name w:val="basic title"/>
    <w:basedOn w:val="basic"/>
    <w:rPr>
      <w:b/>
      <w:bCs/>
      <w:smallCaps/>
      <w:u w:val="single"/>
    </w:rPr>
  </w:style>
  <w:style w:type="paragraph" w:customStyle="1" w:styleId="basicbulletindent2">
    <w:name w:val="basic bullet indent2"/>
    <w:basedOn w:val="basicbulletindent"/>
    <w:pPr>
      <w:numPr>
        <w:numId w:val="3"/>
      </w:numPr>
    </w:pPr>
  </w:style>
  <w:style w:type="paragraph" w:customStyle="1" w:styleId="basicbulletindent">
    <w:name w:val="basic bullet indent"/>
    <w:basedOn w:val="basic"/>
    <w:pPr>
      <w:numPr>
        <w:numId w:val="2"/>
      </w:numPr>
      <w:ind w:left="714" w:hanging="350"/>
    </w:pPr>
    <w:rPr>
      <w:szCs w:val="20"/>
    </w:rPr>
  </w:style>
  <w:style w:type="paragraph" w:styleId="BodyText3">
    <w:name w:val="Body Text 3"/>
    <w:basedOn w:val="Normal"/>
    <w:rPr>
      <w:color w:val="FF0000"/>
      <w:sz w:val="20"/>
    </w:rPr>
  </w:style>
  <w:style w:type="paragraph" w:styleId="BodyTextIndent">
    <w:name w:val="Body Text Indent"/>
    <w:basedOn w:val="Normal"/>
    <w:pPr>
      <w:tabs>
        <w:tab w:val="center" w:leader="dot" w:pos="7734"/>
      </w:tabs>
      <w:ind w:left="2330" w:firstLine="4746"/>
      <w:jc w:val="both"/>
    </w:pPr>
    <w:rPr>
      <w:rFonts w:cs="Arial"/>
      <w:sz w:val="20"/>
    </w:rPr>
  </w:style>
  <w:style w:type="paragraph" w:customStyle="1" w:styleId="basicindent3">
    <w:name w:val="basic indent3"/>
    <w:basedOn w:val="basic"/>
    <w:pPr>
      <w:numPr>
        <w:ilvl w:val="2"/>
        <w:numId w:val="1"/>
      </w:numPr>
    </w:pPr>
  </w:style>
  <w:style w:type="paragraph" w:styleId="BodyTextIndent3">
    <w:name w:val="Body Text Indent 3"/>
    <w:basedOn w:val="Normal"/>
    <w:pPr>
      <w:ind w:left="812" w:hanging="840"/>
    </w:pPr>
    <w:rPr>
      <w:rFonts w:cs="Arial"/>
      <w:sz w:val="22"/>
      <w:szCs w:val="20"/>
    </w:rPr>
  </w:style>
  <w:style w:type="paragraph" w:customStyle="1" w:styleId="sectionstart">
    <w:name w:val="section start"/>
    <w:basedOn w:val="Normal"/>
    <w:pPr>
      <w:pBdr>
        <w:top w:val="single" w:sz="4" w:space="4" w:color="FFFFFF"/>
        <w:bottom w:val="single" w:sz="4" w:space="4" w:color="FFFFFF"/>
      </w:pBdr>
      <w:shd w:val="clear" w:color="auto" w:fill="6689CC"/>
      <w:spacing w:before="60" w:after="60"/>
      <w:jc w:val="center"/>
    </w:pPr>
    <w:rPr>
      <w:rFonts w:ascii="Arial" w:hAnsi="Arial" w:cs="Arial"/>
      <w:b/>
      <w:bCs/>
      <w:color w:val="FFFFFF"/>
      <w:sz w:val="22"/>
    </w:rPr>
  </w:style>
  <w:style w:type="paragraph" w:customStyle="1" w:styleId="basicnote">
    <w:name w:val="basic note"/>
    <w:basedOn w:val="basic"/>
    <w:rPr>
      <w:b/>
      <w:bCs/>
      <w:i/>
      <w:iCs/>
    </w:rPr>
  </w:style>
  <w:style w:type="paragraph" w:customStyle="1" w:styleId="basicinstruction">
    <w:name w:val="basic instruction"/>
    <w:basedOn w:val="basic"/>
    <w:link w:val="basicinstructionChar"/>
    <w:qFormat/>
    <w:rPr>
      <w:b/>
      <w:bCs/>
      <w:smallCaps/>
    </w:rPr>
  </w:style>
  <w:style w:type="paragraph" w:customStyle="1" w:styleId="basicanswer">
    <w:name w:val="basic answer"/>
    <w:basedOn w:val="basic"/>
    <w:qFormat/>
    <w:pPr>
      <w:tabs>
        <w:tab w:val="center" w:leader="dot" w:pos="9720"/>
      </w:tabs>
      <w:ind w:left="5310" w:right="720" w:hanging="270"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F7CF1"/>
    <w:rPr>
      <w:rFonts w:ascii="Tahoma" w:hAnsi="Tahoma" w:cs="Tahoma"/>
      <w:sz w:val="16"/>
      <w:szCs w:val="16"/>
    </w:rPr>
  </w:style>
  <w:style w:type="character" w:customStyle="1" w:styleId="basicChar">
    <w:name w:val="basic Char"/>
    <w:link w:val="basic"/>
    <w:rsid w:val="001735E1"/>
    <w:rPr>
      <w:rFonts w:ascii="Arial" w:hAnsi="Arial" w:cs="Arial"/>
      <w:sz w:val="22"/>
      <w:szCs w:val="24"/>
      <w:lang w:val="en-US" w:eastAsia="en-US" w:bidi="ar-SA"/>
    </w:rPr>
  </w:style>
  <w:style w:type="character" w:customStyle="1" w:styleId="basicinstructionChar">
    <w:name w:val="basic instruction Char"/>
    <w:link w:val="basicinstruction"/>
    <w:rsid w:val="001735E1"/>
    <w:rPr>
      <w:rFonts w:ascii="Arial" w:hAnsi="Arial" w:cs="Arial"/>
      <w:b/>
      <w:bCs/>
      <w:smallCaps/>
      <w:sz w:val="22"/>
      <w:szCs w:val="24"/>
      <w:lang w:val="en-US" w:eastAsia="en-US" w:bidi="ar-SA"/>
    </w:rPr>
  </w:style>
  <w:style w:type="table" w:styleId="TableGrid">
    <w:name w:val="Table Grid"/>
    <w:basedOn w:val="TableNormal"/>
    <w:rsid w:val="00173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263D34"/>
    <w:rPr>
      <w:sz w:val="2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unhideWhenUsed/>
    <w:rsid w:val="00363555"/>
    <w:rPr>
      <w:sz w:val="18"/>
      <w:szCs w:val="18"/>
    </w:rPr>
  </w:style>
  <w:style w:type="paragraph" w:styleId="NoSpacing">
    <w:name w:val="No Spacing"/>
    <w:uiPriority w:val="1"/>
    <w:qFormat/>
    <w:rsid w:val="00DE272E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DE272E"/>
    <w:pPr>
      <w:ind w:left="720"/>
    </w:pPr>
    <w:rPr>
      <w:rFonts w:ascii="Calibri" w:eastAsiaTheme="minorHAnsi" w:hAnsi="Calibri"/>
      <w:sz w:val="22"/>
      <w:szCs w:val="22"/>
    </w:rPr>
  </w:style>
  <w:style w:type="paragraph" w:styleId="CommentText">
    <w:name w:val="annotation text"/>
    <w:basedOn w:val="Normal"/>
    <w:link w:val="CommentTextChar"/>
    <w:rsid w:val="006D4BBA"/>
  </w:style>
  <w:style w:type="character" w:customStyle="1" w:styleId="CommentTextChar">
    <w:name w:val="Comment Text Char"/>
    <w:basedOn w:val="DefaultParagraphFont"/>
    <w:link w:val="CommentText"/>
    <w:rsid w:val="006D4BB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D4B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D4BB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.jackson\Desktop\TEMPLATES_DATA\Standard%20Questionnair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Questionnaire Template.dot</Template>
  <TotalTime>1</TotalTime>
  <Pages>12</Pages>
  <Words>2223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QUESTIONNAIRE FORMAT</vt:lpstr>
    </vt:vector>
  </TitlesOfParts>
  <Company>Knowledge Networks</Company>
  <LinksUpToDate>false</LinksUpToDate>
  <CharactersWithSpaces>13480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QUESTIONNAIRE FORMAT</dc:title>
  <dc:creator>GfK User</dc:creator>
  <cp:lastModifiedBy>Mary Madden</cp:lastModifiedBy>
  <cp:revision>3</cp:revision>
  <cp:lastPrinted>2005-02-28T20:57:00Z</cp:lastPrinted>
  <dcterms:created xsi:type="dcterms:W3CDTF">2015-06-16T19:54:00Z</dcterms:created>
  <dcterms:modified xsi:type="dcterms:W3CDTF">2015-06-16T19:55:00Z</dcterms:modified>
</cp:coreProperties>
</file>