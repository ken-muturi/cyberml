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mc:AlternateContent>
          <mc:Choice Requires="wps">
            <w:drawing>
              <wp:anchor behindDoc="0" distT="0" distB="0" distL="0" distR="0" simplePos="0" locked="0" layoutInCell="1" allowOverlap="1" relativeHeight="2">
                <wp:simplePos x="0" y="0"/>
                <wp:positionH relativeFrom="column">
                  <wp:posOffset>-1270</wp:posOffset>
                </wp:positionH>
                <wp:positionV relativeFrom="paragraph">
                  <wp:posOffset>-1905</wp:posOffset>
                </wp:positionV>
                <wp:extent cx="6360795" cy="1357630"/>
                <wp:effectExtent l="0" t="0" r="0" b="0"/>
                <wp:wrapSquare wrapText="bothSides"/>
                <wp:docPr id="1" name="Shape1"/>
                <a:graphic xmlns:a="http://schemas.openxmlformats.org/drawingml/2006/main">
                  <a:graphicData uri="http://schemas.microsoft.com/office/word/2010/wordprocessingShape">
                    <wps:wsp>
                      <wps:cNvSpPr/>
                      <wps:spPr>
                        <a:xfrm>
                          <a:off x="0" y="0"/>
                          <a:ext cx="6360120" cy="13568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36"/>
                                <w:szCs w:val="36"/>
                              </w:rPr>
                              <w:t xml:space="preserve">A </w:t>
                            </w:r>
                            <w:del w:id="0" w:author="Unknown Author" w:date="2017-04-27T13:03:04Z">
                              <w:r>
                                <w:rPr>
                                  <w:color w:val="00000A"/>
                                  <w:sz w:val="36"/>
                                  <w:szCs w:val="36"/>
                                </w:rPr>
                                <w:delText>Practical</w:delText>
                              </w:r>
                            </w:del>
                            <w:ins w:id="1" w:author="Unknown Author" w:date="2017-04-27T13:03:04Z">
                              <w:r>
                                <w:rPr>
                                  <w:color w:val="00000A"/>
                                  <w:sz w:val="36"/>
                                  <w:szCs w:val="36"/>
                                </w:rPr>
                                <w:t>Potential</w:t>
                              </w:r>
                            </w:ins>
                            <w:r>
                              <w:rPr>
                                <w:color w:val="00000A"/>
                                <w:sz w:val="36"/>
                                <w:szCs w:val="36"/>
                              </w:rPr>
                              <w:t xml:space="preserve"> Application of Machine Learning-Based Classification Techniques to Proactively Identify Insider Threats</w:t>
                            </w:r>
                          </w:p>
                          <w:p>
                            <w:pPr>
                              <w:pStyle w:val="FrameContents"/>
                              <w:overflowPunct w:val="false"/>
                              <w:jc w:val="center"/>
                              <w:rPr>
                                <w:color w:val="00000A"/>
                              </w:rPr>
                            </w:pPr>
                            <w:r>
                              <w:rPr>
                                <w:color w:val="00000A"/>
                              </w:rPr>
                            </w:r>
                          </w:p>
                          <w:p>
                            <w:pPr>
                              <w:pStyle w:val="FrameContents"/>
                              <w:overflowPunct w:val="false"/>
                              <w:jc w:val="center"/>
                              <w:rPr>
                                <w:color w:val="00000A"/>
                              </w:rPr>
                            </w:pPr>
                            <w:r>
                              <w:rPr>
                                <w:color w:val="00000A"/>
                                <w:sz w:val="22"/>
                                <w:szCs w:val="22"/>
                              </w:rPr>
                              <w:t>Joshua D. Bowen</w:t>
                            </w:r>
                          </w:p>
                          <w:p>
                            <w:pPr>
                              <w:pStyle w:val="FrameContents"/>
                              <w:overflowPunct w:val="false"/>
                              <w:jc w:val="center"/>
                              <w:rPr>
                                <w:color w:val="00000A"/>
                              </w:rPr>
                            </w:pPr>
                            <w:r>
                              <w:rPr>
                                <w:color w:val="00000A"/>
                                <w:sz w:val="22"/>
                                <w:szCs w:val="22"/>
                              </w:rPr>
                              <w:t>Northern Arizona University</w:t>
                            </w:r>
                          </w:p>
                          <w:p>
                            <w:pPr>
                              <w:pStyle w:val="FrameContents"/>
                              <w:overflowPunct w:val="false"/>
                              <w:jc w:val="center"/>
                              <w:rPr>
                                <w:color w:val="00000A"/>
                              </w:rPr>
                            </w:pPr>
                            <w:r>
                              <w:rPr>
                                <w:color w:val="00000A"/>
                                <w:sz w:val="22"/>
                                <w:szCs w:val="22"/>
                              </w:rPr>
                              <w:t>Prescott Valley Campus</w:t>
                            </w:r>
                          </w:p>
                          <w:p>
                            <w:pPr>
                              <w:pStyle w:val="FrameContents"/>
                              <w:overflowPunct w:val="false"/>
                              <w:jc w:val="center"/>
                              <w:rPr/>
                            </w:pPr>
                            <w:r>
                              <w:rPr/>
                            </w:r>
                          </w:p>
                        </w:txbxContent>
                      </wps:txbx>
                      <wps:bodyPr lIns="0" rIns="0" tIns="0" bIns="0">
                        <a:spAutoFit/>
                      </wps:bodyPr>
                    </wps:wsp>
                  </a:graphicData>
                </a:graphic>
              </wp:anchor>
            </w:drawing>
          </mc:Choice>
          <mc:Fallback>
            <w:pict>
              <v:rect id="shape_0" ID="Shape1" stroked="f" style="position:absolute;margin-left:-0.1pt;margin-top:-0.15pt;width:500.75pt;height:106.8pt">
                <w10:wrap type="square"/>
                <v:fill o:detectmouseclick="t" on="false"/>
                <v:stroke color="#3465a4" joinstyle="round" endcap="flat"/>
                <v:textbox>
                  <w:txbxContent>
                    <w:p>
                      <w:pPr>
                        <w:pStyle w:val="FrameContents"/>
                        <w:overflowPunct w:val="false"/>
                        <w:jc w:val="center"/>
                        <w:rPr/>
                      </w:pPr>
                      <w:r>
                        <w:rPr>
                          <w:color w:val="00000A"/>
                          <w:sz w:val="36"/>
                          <w:szCs w:val="36"/>
                        </w:rPr>
                        <w:t xml:space="preserve">A </w:t>
                      </w:r>
                      <w:del w:id="2" w:author="Unknown Author" w:date="2017-04-27T13:03:04Z">
                        <w:r>
                          <w:rPr>
                            <w:color w:val="00000A"/>
                            <w:sz w:val="36"/>
                            <w:szCs w:val="36"/>
                          </w:rPr>
                          <w:delText>Practical</w:delText>
                        </w:r>
                      </w:del>
                      <w:ins w:id="3" w:author="Unknown Author" w:date="2017-04-27T13:03:04Z">
                        <w:r>
                          <w:rPr>
                            <w:color w:val="00000A"/>
                            <w:sz w:val="36"/>
                            <w:szCs w:val="36"/>
                          </w:rPr>
                          <w:t>Potential</w:t>
                        </w:r>
                      </w:ins>
                      <w:r>
                        <w:rPr>
                          <w:color w:val="00000A"/>
                          <w:sz w:val="36"/>
                          <w:szCs w:val="36"/>
                        </w:rPr>
                        <w:t xml:space="preserve"> Application of Machine Learning-Based Classification Techniques to Proactively Identify Insider Threats</w:t>
                      </w:r>
                    </w:p>
                    <w:p>
                      <w:pPr>
                        <w:pStyle w:val="FrameContents"/>
                        <w:overflowPunct w:val="false"/>
                        <w:jc w:val="center"/>
                        <w:rPr>
                          <w:color w:val="00000A"/>
                        </w:rPr>
                      </w:pPr>
                      <w:r>
                        <w:rPr>
                          <w:color w:val="00000A"/>
                        </w:rPr>
                      </w:r>
                    </w:p>
                    <w:p>
                      <w:pPr>
                        <w:pStyle w:val="FrameContents"/>
                        <w:overflowPunct w:val="false"/>
                        <w:jc w:val="center"/>
                        <w:rPr>
                          <w:color w:val="00000A"/>
                        </w:rPr>
                      </w:pPr>
                      <w:r>
                        <w:rPr>
                          <w:color w:val="00000A"/>
                          <w:sz w:val="22"/>
                          <w:szCs w:val="22"/>
                        </w:rPr>
                        <w:t>Joshua D. Bowen</w:t>
                      </w:r>
                    </w:p>
                    <w:p>
                      <w:pPr>
                        <w:pStyle w:val="FrameContents"/>
                        <w:overflowPunct w:val="false"/>
                        <w:jc w:val="center"/>
                        <w:rPr>
                          <w:color w:val="00000A"/>
                        </w:rPr>
                      </w:pPr>
                      <w:r>
                        <w:rPr>
                          <w:color w:val="00000A"/>
                          <w:sz w:val="22"/>
                          <w:szCs w:val="22"/>
                        </w:rPr>
                        <w:t>Northern Arizona University</w:t>
                      </w:r>
                    </w:p>
                    <w:p>
                      <w:pPr>
                        <w:pStyle w:val="FrameContents"/>
                        <w:overflowPunct w:val="false"/>
                        <w:jc w:val="center"/>
                        <w:rPr>
                          <w:color w:val="00000A"/>
                        </w:rPr>
                      </w:pPr>
                      <w:r>
                        <w:rPr>
                          <w:color w:val="00000A"/>
                          <w:sz w:val="22"/>
                          <w:szCs w:val="22"/>
                        </w:rPr>
                        <w:t>Prescott Valley Campus</w:t>
                      </w:r>
                    </w:p>
                    <w:p>
                      <w:pPr>
                        <w:pStyle w:val="FrameContents"/>
                        <w:overflowPunct w:val="false"/>
                        <w:jc w:val="center"/>
                        <w:rPr/>
                      </w:pPr>
                      <w:r>
                        <w:rPr/>
                      </w:r>
                    </w:p>
                  </w:txbxContent>
                </v:textbox>
              </v:rect>
            </w:pict>
          </mc:Fallback>
        </mc:AlternateContent>
      </w:r>
      <w:r>
        <w:rPr>
          <w:b/>
          <w:bCs/>
          <w:sz w:val="22"/>
          <w:szCs w:val="22"/>
        </w:rPr>
        <w:t>Abstract</w:t>
      </w:r>
    </w:p>
    <w:p>
      <w:pPr>
        <w:pStyle w:val="Normal"/>
        <w:rPr>
          <w:sz w:val="22"/>
          <w:szCs w:val="22"/>
        </w:rPr>
      </w:pPr>
      <w:r>
        <w:rPr>
          <w:sz w:val="22"/>
          <w:szCs w:val="22"/>
        </w:rPr>
        <w:t>Insider incidents are on the rise. Just like the high-profile security breaches such as Snowden, thousands of insider-perpetrated security breaches occur in United States businesses every day. While current commercial software can monitor, log, and prevent access to designated files and directories, it remains difficult to predict and prevent unauthorized insider usage. Due to the gaps in research in this area, the focus of this study is to more accurately predict insider threats within a terminal environment.</w:t>
      </w:r>
    </w:p>
    <w:p>
      <w:pPr>
        <w:pStyle w:val="Normal"/>
        <w:rPr>
          <w:sz w:val="22"/>
          <w:szCs w:val="22"/>
        </w:rPr>
      </w:pPr>
      <w:r>
        <w:rPr>
          <w:sz w:val="22"/>
          <w:szCs w:val="22"/>
        </w:rPr>
      </w:r>
    </w:p>
    <w:p>
      <w:pPr>
        <w:pStyle w:val="Normal"/>
        <w:rPr>
          <w:sz w:val="22"/>
          <w:szCs w:val="22"/>
        </w:rPr>
      </w:pPr>
      <w:r>
        <w:rPr>
          <w:sz w:val="22"/>
          <w:szCs w:val="22"/>
        </w:rPr>
        <w:t>Linux was chosen specifically because of its ubiquity on commercial servers around the globe.  Amazon’s Machine Learning (AML) service has been selected to analyze the data, reduce the necessary computing power, and to minimize human factors considerations in the design of the machine learning</w:t>
      </w:r>
      <w:ins w:id="4" w:author="Unknown Author" w:date="2017-04-27T12:55:21Z">
        <w:r>
          <w:rPr>
            <w:sz w:val="22"/>
            <w:szCs w:val="22"/>
          </w:rPr>
          <w:t xml:space="preserve"> (ML)</w:t>
        </w:r>
      </w:ins>
      <w:r>
        <w:rPr>
          <w:sz w:val="22"/>
          <w:szCs w:val="22"/>
        </w:rPr>
        <w:t xml:space="preserve"> architecture. AML uses multinomial logistic regression for multi-class classification and uses the stochastic gradient descent optimization technique. </w:t>
      </w:r>
    </w:p>
    <w:p>
      <w:pPr>
        <w:pStyle w:val="Normal"/>
        <w:rPr>
          <w:sz w:val="22"/>
          <w:szCs w:val="22"/>
        </w:rPr>
      </w:pPr>
      <w:r>
        <w:rPr>
          <w:sz w:val="22"/>
          <w:szCs w:val="22"/>
        </w:rPr>
      </w:r>
    </w:p>
    <w:p>
      <w:pPr>
        <w:pStyle w:val="Normal"/>
        <w:rPr>
          <w:sz w:val="22"/>
          <w:szCs w:val="22"/>
        </w:rPr>
      </w:pPr>
      <w:del w:id="5" w:author="Unknown Author" w:date="2017-04-27T13:03:35Z">
        <w:r>
          <w:rPr>
            <w:sz w:val="22"/>
            <w:szCs w:val="22"/>
          </w:rPr>
          <w:delText>The method adapted is to utilize the AML software. It will be trained on a dataset comprised of normal user situations, crafted mistakes, and malicious activity. After providing the training dataset, the software will be instructed to make predictions against similar datasets to verify accuracy. It will then be tested against a human actor that will simulate multiple different roles</w:delText>
        </w:r>
      </w:del>
      <w:del w:id="6" w:author="Unknown Author" w:date="2017-04-27T12:55:54Z">
        <w:r>
          <w:rPr>
            <w:sz w:val="22"/>
            <w:szCs w:val="22"/>
          </w:rPr>
          <w:delText>,</w:delText>
        </w:r>
      </w:del>
      <w:del w:id="7" w:author="Unknown Author" w:date="2017-04-27T13:03:35Z">
        <w:r>
          <w:rPr>
            <w:sz w:val="22"/>
            <w:szCs w:val="22"/>
          </w:rPr>
          <w:delText xml:space="preserve"> and test predictions in a high-fidelity simulation. </w:delText>
        </w:r>
      </w:del>
    </w:p>
    <w:p>
      <w:pPr>
        <w:pStyle w:val="Normal"/>
        <w:rPr>
          <w:sz w:val="22"/>
          <w:szCs w:val="22"/>
        </w:rPr>
      </w:pPr>
      <w:r>
        <w:rPr>
          <w:sz w:val="22"/>
          <w:szCs w:val="22"/>
        </w:rPr>
      </w:r>
    </w:p>
    <w:p>
      <w:pPr>
        <w:pStyle w:val="Normal"/>
        <w:rPr>
          <w:sz w:val="22"/>
          <w:szCs w:val="22"/>
        </w:rPr>
      </w:pPr>
      <w:r>
        <w:rPr>
          <w:sz w:val="22"/>
          <w:szCs w:val="22"/>
        </w:rPr>
        <w:t>If it can be demonstrated that ML software can accurately identify and predict insider threats, this research could be a foundation for future cyber security software architectures. Other opportunities for research in this area would include ML applications in intruder and malware detection.</w:t>
      </w:r>
    </w:p>
    <w:p>
      <w:pPr>
        <w:pStyle w:val="Normal"/>
        <w:rPr>
          <w:sz w:val="22"/>
          <w:szCs w:val="22"/>
        </w:rPr>
      </w:pPr>
      <w:r>
        <w:rPr>
          <w:sz w:val="22"/>
          <w:szCs w:val="22"/>
        </w:rPr>
      </w:r>
    </w:p>
    <w:p>
      <w:pPr>
        <w:pStyle w:val="Normal"/>
        <w:rPr>
          <w:b/>
          <w:b/>
          <w:bCs/>
          <w:sz w:val="22"/>
          <w:szCs w:val="22"/>
        </w:rPr>
      </w:pPr>
      <w:ins w:id="8" w:author="Unknown Author" w:date="2017-04-27T12:54:53Z">
        <w:r>
          <w:rPr>
            <w:b/>
            <w:bCs/>
            <w:sz w:val="22"/>
            <w:szCs w:val="22"/>
          </w:rPr>
          <w:t>Introduction</w:t>
        </w:r>
      </w:ins>
    </w:p>
    <w:p>
      <w:pPr>
        <w:pStyle w:val="Normal"/>
        <w:rPr>
          <w:sz w:val="22"/>
          <w:szCs w:val="22"/>
        </w:rPr>
      </w:pPr>
      <w:ins w:id="9" w:author="Unknown Author" w:date="2017-04-27T12:54:53Z">
        <w:r>
          <w:rPr>
            <w:sz w:val="22"/>
            <w:szCs w:val="22"/>
          </w:rPr>
          <w:t xml:space="preserve">Much of the research into insider threats fall into a few distinct categories. Analysis of the technological systems, physiological analysis of the user, and methods combining both such as Brdiczka et. al. [1]. None of the approaches have been tested using a practical prototype nor attempt proactive detection. This is why this project attempts to fill both those gaps. </w:t>
        </w:r>
      </w:ins>
    </w:p>
    <w:p>
      <w:pPr>
        <w:pStyle w:val="Normal"/>
        <w:rPr>
          <w:sz w:val="22"/>
          <w:szCs w:val="22"/>
        </w:rPr>
      </w:pPr>
      <w:r>
        <w:rPr>
          <w:sz w:val="22"/>
          <w:szCs w:val="22"/>
        </w:rPr>
      </w:r>
    </w:p>
    <w:p>
      <w:pPr>
        <w:pStyle w:val="Normal"/>
        <w:rPr>
          <w:sz w:val="22"/>
          <w:szCs w:val="22"/>
        </w:rPr>
      </w:pPr>
      <w:ins w:id="10" w:author="Unknown Author" w:date="2017-04-27T12:54:53Z">
        <w:r>
          <w:rPr>
            <w:sz w:val="22"/>
            <w:szCs w:val="22"/>
          </w:rPr>
          <w:t>In order to detect an insider threat one must define what such a threat is. The definition used by Probst et. al. seems to fit well. “an insider threat is [posed by] an individual with privileges who misuses them or whose</w:t>
        </w:r>
      </w:ins>
    </w:p>
    <w:p>
      <w:pPr>
        <w:pStyle w:val="Normal"/>
        <w:rPr>
          <w:sz w:val="22"/>
          <w:szCs w:val="22"/>
        </w:rPr>
      </w:pPr>
      <w:ins w:id="11" w:author="Unknown Author" w:date="2017-04-27T12:54:53Z">
        <w:r>
          <w:rPr>
            <w:sz w:val="22"/>
            <w:szCs w:val="22"/>
          </w:rPr>
          <w:t xml:space="preserve">access results in misuse” [5]. </w:t>
        </w:r>
      </w:ins>
    </w:p>
    <w:p>
      <w:pPr>
        <w:pStyle w:val="Normal"/>
        <w:rPr>
          <w:sz w:val="22"/>
          <w:szCs w:val="22"/>
        </w:rPr>
      </w:pPr>
      <w:r>
        <w:rPr>
          <w:sz w:val="22"/>
          <w:szCs w:val="22"/>
        </w:rPr>
      </w:r>
    </w:p>
    <w:p>
      <w:pPr>
        <w:pStyle w:val="Normal"/>
        <w:rPr>
          <w:sz w:val="22"/>
          <w:szCs w:val="22"/>
        </w:rPr>
      </w:pPr>
      <w:ins w:id="12" w:author="Unknown Author" w:date="2017-04-27T12:54:53Z">
        <w:r>
          <w:rPr>
            <w:sz w:val="22"/>
            <w:szCs w:val="22"/>
          </w:rPr>
          <w:t xml:space="preserve">Another consideration is the definition of proactive. This project is being considered proactive because all evaluation is completed before the user’s command is executed. Because of that mistakes and malicious activities can be stopped before causing damage. </w:t>
        </w:r>
      </w:ins>
    </w:p>
    <w:p>
      <w:pPr>
        <w:pStyle w:val="Normal"/>
        <w:rPr>
          <w:sz w:val="22"/>
          <w:szCs w:val="22"/>
        </w:rPr>
      </w:pPr>
      <w:r>
        <w:rPr>
          <w:sz w:val="22"/>
          <w:szCs w:val="22"/>
        </w:rPr>
      </w:r>
    </w:p>
    <w:p>
      <w:pPr>
        <w:pStyle w:val="Normal"/>
        <w:rPr>
          <w:sz w:val="22"/>
          <w:szCs w:val="22"/>
        </w:rPr>
      </w:pPr>
      <w:ins w:id="13" w:author="Unknown Author" w:date="2017-04-27T12:54:53Z">
        <w:r>
          <w:rPr>
            <w:sz w:val="22"/>
            <w:szCs w:val="22"/>
          </w:rPr>
          <w:t xml:space="preserve">This project takes approach of detecting insider threats based on commands similarly to Schonlau et. al. [13] and Maxion, Townsend [14]. It also applies machine learning similar to Parveen et. al. [3]. </w:t>
        </w:r>
      </w:ins>
    </w:p>
    <w:p>
      <w:pPr>
        <w:pStyle w:val="Normal"/>
        <w:rPr>
          <w:sz w:val="22"/>
          <w:szCs w:val="22"/>
        </w:rPr>
      </w:pPr>
      <w:r>
        <w:rPr>
          <w:sz w:val="22"/>
          <w:szCs w:val="22"/>
        </w:rPr>
      </w:r>
    </w:p>
    <w:p>
      <w:pPr>
        <w:pStyle w:val="Normal"/>
        <w:rPr>
          <w:sz w:val="22"/>
          <w:szCs w:val="22"/>
        </w:rPr>
      </w:pPr>
      <w:r>
        <w:rPr>
          <w:b/>
          <w:bCs/>
          <w:sz w:val="22"/>
          <w:szCs w:val="22"/>
        </w:rPr>
        <w:t>Data</w:t>
      </w:r>
      <w:r>
        <w:rPr>
          <w:sz w:val="22"/>
          <w:szCs w:val="22"/>
        </w:rPr>
        <w:t xml:space="preserve"> </w:t>
      </w:r>
      <w:r>
        <w:rPr>
          <w:b/>
          <w:bCs/>
          <w:sz w:val="22"/>
          <w:szCs w:val="22"/>
        </w:rPr>
        <w:t>Gathering</w:t>
      </w:r>
    </w:p>
    <w:p>
      <w:pPr>
        <w:pStyle w:val="Normal"/>
        <w:rPr/>
      </w:pPr>
      <w:ins w:id="14" w:author="Unknown Author" w:date="2017-04-27T12:56:34Z">
        <w:r>
          <w:rPr>
            <w:sz w:val="22"/>
            <w:szCs w:val="22"/>
          </w:rPr>
          <w:t>This project will utilize</w:t>
        </w:r>
      </w:ins>
      <w:del w:id="15" w:author="Unknown Author" w:date="2017-04-27T12:56:45Z">
        <w:r>
          <w:rPr>
            <w:sz w:val="22"/>
            <w:szCs w:val="22"/>
          </w:rPr>
          <w:delText>There are</w:delText>
        </w:r>
      </w:del>
      <w:r>
        <w:rPr>
          <w:sz w:val="22"/>
          <w:szCs w:val="22"/>
        </w:rPr>
        <w:t xml:space="preserve"> three main sources of data</w:t>
      </w:r>
      <w:ins w:id="16" w:author="Unknown Author" w:date="2017-04-27T12:56:47Z">
        <w:r>
          <w:rPr>
            <w:sz w:val="22"/>
            <w:szCs w:val="22"/>
          </w:rPr>
          <w:t>. These datasets</w:t>
        </w:r>
      </w:ins>
      <w:r>
        <w:rPr>
          <w:sz w:val="22"/>
          <w:szCs w:val="22"/>
        </w:rPr>
        <w:t xml:space="preserve"> </w:t>
      </w:r>
      <w:del w:id="17" w:author="Unknown Author" w:date="2017-04-27T12:56:58Z">
        <w:r>
          <w:rPr>
            <w:sz w:val="22"/>
            <w:szCs w:val="22"/>
          </w:rPr>
          <w:delText>used for the</w:delText>
        </w:r>
      </w:del>
      <w:ins w:id="18" w:author="Unknown Author" w:date="2017-04-27T12:56:59Z">
        <w:r>
          <w:rPr>
            <w:sz w:val="22"/>
            <w:szCs w:val="22"/>
          </w:rPr>
          <w:t xml:space="preserve">will </w:t>
        </w:r>
      </w:ins>
      <w:ins w:id="19" w:author="Unknown Author" w:date="2017-04-27T12:57:00Z">
        <w:r>
          <w:rPr>
            <w:sz w:val="22"/>
            <w:szCs w:val="22"/>
          </w:rPr>
          <w:t>be converted to a CSV (comma separated values)</w:t>
        </w:r>
      </w:ins>
      <w:r>
        <w:rPr>
          <w:sz w:val="22"/>
          <w:szCs w:val="22"/>
        </w:rPr>
        <w:t xml:space="preserve"> </w:t>
      </w:r>
      <w:del w:id="20" w:author="Unknown Author" w:date="2017-04-27T12:56:13Z">
        <w:r>
          <w:rPr>
            <w:sz w:val="22"/>
            <w:szCs w:val="22"/>
          </w:rPr>
          <w:delText>machine learning</w:delText>
        </w:r>
      </w:del>
      <w:ins w:id="21" w:author="Unknown Author" w:date="2017-04-27T12:57:19Z">
        <w:r>
          <w:rPr>
            <w:sz w:val="22"/>
            <w:szCs w:val="22"/>
          </w:rPr>
          <w:t xml:space="preserve">format for use by the </w:t>
        </w:r>
      </w:ins>
      <w:ins w:id="22" w:author="Unknown Author" w:date="2017-04-27T12:56:13Z">
        <w:r>
          <w:rPr>
            <w:sz w:val="22"/>
            <w:szCs w:val="22"/>
          </w:rPr>
          <w:t>ML</w:t>
        </w:r>
      </w:ins>
      <w:r>
        <w:rPr>
          <w:sz w:val="22"/>
          <w:szCs w:val="22"/>
        </w:rPr>
        <w:t xml:space="preserve"> model. The first is a</w:t>
      </w:r>
      <w:del w:id="23" w:author="Unknown Author" w:date="2017-04-27T12:59:20Z">
        <w:r>
          <w:rPr>
            <w:sz w:val="22"/>
            <w:szCs w:val="22"/>
          </w:rPr>
          <w:delText>n un-edited</w:delText>
        </w:r>
      </w:del>
      <w:r>
        <w:rPr>
          <w:sz w:val="22"/>
          <w:szCs w:val="22"/>
        </w:rPr>
        <w:t xml:space="preserve"> </w:t>
      </w:r>
      <w:ins w:id="24" w:author="Unknown Author" w:date="2017-04-27T12:58:00Z">
        <w:r>
          <w:rPr>
            <w:sz w:val="22"/>
            <w:szCs w:val="22"/>
          </w:rPr>
          <w:t xml:space="preserve">file that contains an un-edited </w:t>
        </w:r>
      </w:ins>
      <w:r>
        <w:rPr>
          <w:sz w:val="22"/>
          <w:szCs w:val="22"/>
        </w:rPr>
        <w:t xml:space="preserve">history </w:t>
      </w:r>
      <w:del w:id="25" w:author="Unknown Author" w:date="2017-04-27T12:58:07Z">
        <w:r>
          <w:rPr>
            <w:sz w:val="22"/>
            <w:szCs w:val="22"/>
          </w:rPr>
          <w:delText>file</w:delText>
        </w:r>
      </w:del>
      <w:ins w:id="26" w:author="Unknown Author" w:date="2017-04-27T12:58:08Z">
        <w:r>
          <w:rPr>
            <w:sz w:val="22"/>
            <w:szCs w:val="22"/>
          </w:rPr>
          <w:t>of used commands, taken</w:t>
        </w:r>
      </w:ins>
      <w:r>
        <w:rPr>
          <w:sz w:val="22"/>
          <w:szCs w:val="22"/>
        </w:rPr>
        <w:t xml:space="preserve"> from the </w:t>
      </w:r>
      <w:del w:id="27" w:author="Unknown Author" w:date="2017-04-27T12:57:48Z">
        <w:r>
          <w:rPr>
            <w:sz w:val="22"/>
            <w:szCs w:val="22"/>
          </w:rPr>
          <w:delText>test system</w:delText>
        </w:r>
      </w:del>
      <w:ins w:id="28" w:author="Unknown Author" w:date="2017-04-27T12:57:48Z">
        <w:r>
          <w:rPr>
            <w:sz w:val="22"/>
            <w:szCs w:val="22"/>
          </w:rPr>
          <w:t>computer the prototype is tested on</w:t>
        </w:r>
      </w:ins>
      <w:r>
        <w:rPr>
          <w:sz w:val="22"/>
          <w:szCs w:val="22"/>
        </w:rPr>
        <w:t xml:space="preserve">. Second is a list of </w:t>
      </w:r>
      <w:ins w:id="29" w:author="Unknown Author" w:date="2017-04-27T12:58:22Z">
        <w:r>
          <w:rPr>
            <w:sz w:val="22"/>
            <w:szCs w:val="22"/>
          </w:rPr>
          <w:t xml:space="preserve">mistake and malicious </w:t>
        </w:r>
      </w:ins>
      <w:r>
        <w:rPr>
          <w:sz w:val="22"/>
          <w:szCs w:val="22"/>
        </w:rPr>
        <w:t>commands assembled during this research</w:t>
      </w:r>
      <w:ins w:id="30" w:author="Unknown Author" w:date="2017-04-27T12:58:29Z">
        <w:r>
          <w:rPr>
            <w:sz w:val="22"/>
            <w:szCs w:val="22"/>
          </w:rPr>
          <w:t xml:space="preserve"> because of the lack of such examples in the other datasets</w:t>
        </w:r>
      </w:ins>
      <w:r>
        <w:rPr>
          <w:sz w:val="22"/>
          <w:szCs w:val="22"/>
        </w:rPr>
        <w:t>. The third is the UNIX User Dataset from Purdue University.</w:t>
      </w:r>
      <w:ins w:id="31" w:author="Unknown Author" w:date="2017-04-27T12:58:53Z">
        <w:r>
          <w:rPr>
            <w:sz w:val="22"/>
            <w:szCs w:val="22"/>
          </w:rPr>
          <w:t xml:space="preserve"> It is comprised of </w:t>
        </w:r>
      </w:ins>
      <w:ins w:id="32" w:author="Unknown Author" w:date="2017-04-27T13:00:59Z">
        <w:r>
          <w:rPr>
            <w:sz w:val="22"/>
            <w:szCs w:val="22"/>
          </w:rPr>
          <w:t>co</w:t>
        </w:r>
      </w:ins>
      <w:ins w:id="33" w:author="Unknown Author" w:date="2017-04-27T13:01:00Z">
        <w:r>
          <w:rPr>
            <w:sz w:val="22"/>
            <w:szCs w:val="22"/>
          </w:rPr>
          <w:t>mmands captured over a two year period from several different users at Purdue.</w:t>
        </w:r>
      </w:ins>
      <w:r>
        <w:rPr>
          <w:sz w:val="22"/>
          <w:szCs w:val="22"/>
        </w:rPr>
        <w:t xml:space="preserve"> Simple </w:t>
      </w:r>
      <w:del w:id="34" w:author="Unknown Author" w:date="2017-04-27T13:00:31Z">
        <w:r>
          <w:rPr>
            <w:sz w:val="22"/>
            <w:szCs w:val="22"/>
          </w:rPr>
          <w:delText>program</w:delText>
        </w:r>
      </w:del>
      <w:r>
        <w:rPr>
          <w:sz w:val="22"/>
          <w:szCs w:val="22"/>
        </w:rPr>
        <w:t>s</w:t>
      </w:r>
      <w:ins w:id="35" w:author="Unknown Author" w:date="2017-04-27T13:00:33Z">
        <w:r>
          <w:rPr>
            <w:sz w:val="22"/>
            <w:szCs w:val="22"/>
          </w:rPr>
          <w:t>cripts</w:t>
        </w:r>
      </w:ins>
      <w:r>
        <w:rPr>
          <w:sz w:val="22"/>
          <w:szCs w:val="22"/>
        </w:rPr>
        <w:t xml:space="preserve"> were developed to remove unnecessary lines and markup from the </w:t>
      </w:r>
      <w:del w:id="36" w:author="Unknown Author" w:date="2017-04-27T12:59:09Z">
        <w:r>
          <w:rPr>
            <w:sz w:val="22"/>
            <w:szCs w:val="22"/>
          </w:rPr>
          <w:delText>two gathered</w:delText>
        </w:r>
      </w:del>
      <w:ins w:id="37" w:author="Unknown Author" w:date="2017-04-27T12:59:09Z">
        <w:r>
          <w:rPr>
            <w:sz w:val="22"/>
            <w:szCs w:val="22"/>
          </w:rPr>
          <w:t xml:space="preserve">Purdue and the </w:t>
        </w:r>
      </w:ins>
      <w:ins w:id="38" w:author="Unknown Author" w:date="2017-04-27T13:00:01Z">
        <w:r>
          <w:rPr>
            <w:sz w:val="22"/>
            <w:szCs w:val="22"/>
          </w:rPr>
          <w:t>test computer’s</w:t>
        </w:r>
      </w:ins>
      <w:r>
        <w:rPr>
          <w:sz w:val="22"/>
          <w:szCs w:val="22"/>
        </w:rPr>
        <w:t xml:space="preserve"> datasets.</w:t>
      </w:r>
      <w:ins w:id="39" w:author="Unknown Author" w:date="2017-04-27T13:01:33Z">
        <w:r>
          <w:rPr>
            <w:sz w:val="22"/>
            <w:szCs w:val="22"/>
          </w:rPr>
          <w:t xml:space="preserve"> The same scripts used a rules-based system to label all the commands in each dataset. In all there are about 150,000 data points.</w:t>
        </w:r>
      </w:ins>
    </w:p>
    <w:p>
      <w:pPr>
        <w:pStyle w:val="Normal"/>
        <w:rPr>
          <w:sz w:val="22"/>
          <w:szCs w:val="22"/>
        </w:rPr>
      </w:pPr>
      <w:r>
        <w:rPr>
          <w:sz w:val="22"/>
          <w:szCs w:val="22"/>
        </w:rPr>
      </w:r>
    </w:p>
    <w:p>
      <w:pPr>
        <w:pStyle w:val="Normal"/>
        <w:rPr>
          <w:b/>
          <w:b/>
          <w:bCs/>
          <w:sz w:val="22"/>
          <w:szCs w:val="22"/>
        </w:rPr>
      </w:pPr>
      <w:r>
        <w:rPr>
          <w:b/>
          <w:bCs/>
          <w:sz w:val="22"/>
          <w:szCs w:val="22"/>
        </w:rPr>
        <w:t>Methods</w:t>
      </w:r>
    </w:p>
    <w:p>
      <w:pPr>
        <w:pStyle w:val="Normal"/>
        <w:rPr/>
      </w:pPr>
      <w:r>
        <w:rPr>
          <w:sz w:val="22"/>
          <w:szCs w:val="22"/>
        </w:rPr>
        <w:t xml:space="preserve">The method utilizes the </w:t>
      </w:r>
      <w:del w:id="40" w:author="Unknown Author" w:date="2017-04-27T13:03:20Z">
        <w:r>
          <w:rPr>
            <w:sz w:val="22"/>
            <w:szCs w:val="22"/>
          </w:rPr>
          <w:delText xml:space="preserve">Amazon Machine Learning </w:delText>
        </w:r>
      </w:del>
      <w:ins w:id="41" w:author="Unknown Author" w:date="2017-04-27T13:03:20Z">
        <w:r>
          <w:rPr>
            <w:sz w:val="22"/>
            <w:szCs w:val="22"/>
          </w:rPr>
          <w:t xml:space="preserve">AML </w:t>
        </w:r>
      </w:ins>
      <w:r>
        <w:rPr>
          <w:sz w:val="22"/>
          <w:szCs w:val="22"/>
        </w:rPr>
        <w:t xml:space="preserve">software. It will be trained on </w:t>
      </w:r>
      <w:del w:id="42" w:author="Unknown Author" w:date="2017-04-27T13:05:43Z">
        <w:r>
          <w:rPr>
            <w:sz w:val="22"/>
            <w:szCs w:val="22"/>
          </w:rPr>
          <w:delText>a</w:delText>
        </w:r>
      </w:del>
      <w:ins w:id="43" w:author="Unknown Author" w:date="2017-04-27T13:05:45Z">
        <w:r>
          <w:rPr>
            <w:sz w:val="22"/>
            <w:szCs w:val="22"/>
          </w:rPr>
          <w:t>the</w:t>
        </w:r>
      </w:ins>
      <w:r>
        <w:rPr>
          <w:sz w:val="22"/>
          <w:szCs w:val="22"/>
        </w:rPr>
        <w:t xml:space="preserve"> dataset</w:t>
      </w:r>
      <w:ins w:id="44" w:author="Unknown Author" w:date="2017-04-27T13:05:47Z">
        <w:r>
          <w:rPr>
            <w:sz w:val="22"/>
            <w:szCs w:val="22"/>
          </w:rPr>
          <w:t>s which are</w:t>
        </w:r>
      </w:ins>
      <w:r>
        <w:rPr>
          <w:sz w:val="22"/>
          <w:szCs w:val="22"/>
        </w:rPr>
        <w:t xml:space="preserve"> comprised of normal user situations, crafted mistakes, and simulated malicious activity. </w:t>
      </w:r>
      <w:ins w:id="45" w:author="Unknown Author" w:date="2017-04-27T13:11:28Z">
        <w:r>
          <w:rPr>
            <w:sz w:val="22"/>
            <w:szCs w:val="22"/>
          </w:rPr>
          <w:t>A testing dataset of 100 commands will be given to the model for batch prediction and will be evaluated for statistical accuracy.</w:t>
        </w:r>
      </w:ins>
    </w:p>
    <w:p>
      <w:pPr>
        <w:pStyle w:val="Normal"/>
        <w:rPr>
          <w:sz w:val="22"/>
          <w:szCs w:val="22"/>
        </w:rPr>
      </w:pPr>
      <w:r>
        <w:rPr>
          <w:sz w:val="22"/>
          <w:szCs w:val="22"/>
        </w:rPr>
      </w:r>
    </w:p>
    <w:p>
      <w:pPr>
        <w:pStyle w:val="Normal"/>
        <w:rPr/>
      </w:pPr>
      <w:del w:id="46" w:author="Unknown Author" w:date="2017-04-27T13:06:08Z">
        <w:r>
          <w:rPr>
            <w:sz w:val="22"/>
            <w:szCs w:val="22"/>
          </w:rPr>
          <w:delText>The software will</w:delText>
        </w:r>
      </w:del>
      <w:ins w:id="47" w:author="Unknown Author" w:date="2017-04-27T13:06:08Z">
        <w:r>
          <w:rPr>
            <w:sz w:val="22"/>
            <w:szCs w:val="22"/>
          </w:rPr>
          <w:t>A prototype will be developed to</w:t>
        </w:r>
      </w:ins>
      <w:r>
        <w:rPr>
          <w:sz w:val="22"/>
          <w:szCs w:val="22"/>
        </w:rPr>
        <w:t xml:space="preserve"> use the </w:t>
      </w:r>
      <w:del w:id="48" w:author="Unknown Author" w:date="2017-04-27T13:06:28Z">
        <w:r>
          <w:rPr>
            <w:sz w:val="22"/>
            <w:szCs w:val="22"/>
          </w:rPr>
          <w:delText>training dataset</w:delText>
        </w:r>
      </w:del>
      <w:ins w:id="49" w:author="Unknown Author" w:date="2017-04-27T13:06:28Z">
        <w:r>
          <w:rPr>
            <w:sz w:val="22"/>
            <w:szCs w:val="22"/>
          </w:rPr>
          <w:t>AML software</w:t>
        </w:r>
      </w:ins>
      <w:r>
        <w:rPr>
          <w:sz w:val="22"/>
          <w:szCs w:val="22"/>
        </w:rPr>
        <w:t xml:space="preserve"> to make predictions against </w:t>
      </w:r>
      <w:del w:id="50" w:author="Unknown Author" w:date="2017-04-27T13:05:33Z">
        <w:r>
          <w:rPr>
            <w:sz w:val="22"/>
            <w:szCs w:val="22"/>
          </w:rPr>
          <w:delText>similar datasets</w:delText>
        </w:r>
      </w:del>
      <w:ins w:id="51" w:author="Unknown Author" w:date="2017-04-27T13:05:33Z">
        <w:r>
          <w:rPr>
            <w:sz w:val="22"/>
            <w:szCs w:val="22"/>
          </w:rPr>
          <w:t>given commands</w:t>
        </w:r>
      </w:ins>
      <w:r>
        <w:rPr>
          <w:sz w:val="22"/>
          <w:szCs w:val="22"/>
        </w:rPr>
        <w:t xml:space="preserve"> to verify accuracy. </w:t>
      </w:r>
      <w:ins w:id="52" w:author="Unknown Author" w:date="2017-04-27T13:07:07Z">
        <w:r>
          <w:rPr>
            <w:sz w:val="22"/>
            <w:szCs w:val="22"/>
          </w:rPr>
          <w:t>This prototype will use data available from the operating system to mimic the usual command prompt in a terminal. The prototype wil</w:t>
        </w:r>
      </w:ins>
      <w:ins w:id="53" w:author="Unknown Author" w:date="2017-04-27T13:08:00Z">
        <w:r>
          <w:rPr>
            <w:sz w:val="22"/>
            <w:szCs w:val="22"/>
          </w:rPr>
          <w:t xml:space="preserve">l capture user input, send the command to the AML software which will return a set of probabilities for each possible </w:t>
        </w:r>
      </w:ins>
      <w:ins w:id="54" w:author="Unknown Author" w:date="2017-04-27T13:08:00Z">
        <w:r>
          <w:rPr>
            <w:rFonts w:eastAsia="Noto Sans CJK SC Regular" w:cs="FreeSans"/>
            <w:color w:val="00000A"/>
            <w:sz w:val="22"/>
            <w:szCs w:val="22"/>
            <w:lang w:val="en-US" w:eastAsia="zh-CN" w:bidi="hi-IN"/>
          </w:rPr>
          <w:t>category</w:t>
        </w:r>
      </w:ins>
      <w:ins w:id="55" w:author="Unknown Author" w:date="2017-04-27T13:08:00Z">
        <w:r>
          <w:rPr>
            <w:sz w:val="22"/>
            <w:szCs w:val="22"/>
          </w:rPr>
          <w:t>. Due to the low volume of data in the mistake and malicious categories, special weighting will be applied to the probabilities</w:t>
        </w:r>
      </w:ins>
      <w:ins w:id="56" w:author="Unknown Author" w:date="2017-04-27T13:10:26Z">
        <w:r>
          <w:rPr>
            <w:sz w:val="22"/>
            <w:szCs w:val="22"/>
          </w:rPr>
          <w:t xml:space="preserve"> to make a final determination. Based on that the prototype will either allow the command to execute, warn the user of a mistake, or cutoff access in the case of a suspected </w:t>
        </w:r>
      </w:ins>
      <w:ins w:id="57" w:author="Unknown Author" w:date="2017-04-27T13:11:00Z">
        <w:r>
          <w:rPr>
            <w:sz w:val="22"/>
            <w:szCs w:val="22"/>
          </w:rPr>
          <w:t>malicious command.</w:t>
        </w:r>
      </w:ins>
    </w:p>
    <w:p>
      <w:pPr>
        <w:pStyle w:val="Normal"/>
        <w:rPr>
          <w:sz w:val="22"/>
          <w:szCs w:val="22"/>
        </w:rPr>
      </w:pPr>
      <w:r>
        <w:rPr>
          <w:sz w:val="22"/>
          <w:szCs w:val="22"/>
        </w:rPr>
      </w:r>
    </w:p>
    <w:p>
      <w:pPr>
        <w:pStyle w:val="Normal"/>
        <w:rPr/>
      </w:pPr>
      <w:del w:id="58" w:author="Unknown Author" w:date="2017-04-27T13:11:12Z">
        <w:r>
          <w:rPr>
            <w:sz w:val="22"/>
            <w:szCs w:val="22"/>
          </w:rPr>
          <w:delText>It</w:delText>
        </w:r>
      </w:del>
      <w:ins w:id="59" w:author="Unknown Author" w:date="2017-04-27T13:11:12Z">
        <w:r>
          <w:rPr>
            <w:sz w:val="22"/>
            <w:szCs w:val="22"/>
          </w:rPr>
          <w:t>The prototype</w:t>
        </w:r>
      </w:ins>
      <w:r>
        <w:rPr>
          <w:sz w:val="22"/>
          <w:szCs w:val="22"/>
        </w:rPr>
        <w:t xml:space="preserve"> will</w:t>
      </w:r>
      <w:del w:id="60" w:author="Unknown Author" w:date="2017-04-27T13:11:18Z">
        <w:r>
          <w:rPr>
            <w:sz w:val="22"/>
            <w:szCs w:val="22"/>
          </w:rPr>
          <w:delText xml:space="preserve"> then</w:delText>
        </w:r>
      </w:del>
      <w:r>
        <w:rPr>
          <w:sz w:val="22"/>
          <w:szCs w:val="22"/>
        </w:rPr>
        <w:t xml:space="preserve"> be tested against a human actor to test predictions in a high-fidelity simulation.</w:t>
      </w:r>
      <w:del w:id="61" w:author="Unknown Author" w:date="2017-04-27T13:11:27Z">
        <w:r>
          <w:rPr>
            <w:sz w:val="22"/>
            <w:szCs w:val="22"/>
          </w:rPr>
          <w:delText xml:space="preserve"> A testing dataset of 100 commands will be given to the model for batch prediction and will be evaluated for statistical accuracy.</w:delText>
        </w:r>
      </w:del>
      <w:r>
        <w:rPr>
          <w:sz w:val="22"/>
          <w:szCs w:val="22"/>
        </w:rPr>
        <w:t xml:space="preserve"> The python </w:t>
      </w:r>
      <w:r>
        <w:rPr>
          <w:rFonts w:ascii="FreeMono" w:hAnsi="FreeMono"/>
          <w:sz w:val="22"/>
          <w:szCs w:val="22"/>
          <w:highlight w:val="lightGray"/>
        </w:rPr>
        <w:t>timeit</w:t>
      </w:r>
      <w:r>
        <w:rPr>
          <w:sz w:val="22"/>
          <w:szCs w:val="22"/>
        </w:rPr>
        <w:t xml:space="preserve"> module will be used to test for latency between the user entering their command and when it executed. Four categories will be analyzed; code only, execution only, code + execution, and code + execution + AML. To have a baseline for the network speed, the</w:t>
      </w:r>
      <w:del w:id="62" w:author="Unknown Author" w:date="2017-04-27T13:14:38Z">
        <w:r>
          <w:rPr>
            <w:sz w:val="22"/>
            <w:szCs w:val="22"/>
          </w:rPr>
          <w:delText xml:space="preserve"> </w:delText>
        </w:r>
      </w:del>
      <w:ins w:id="63" w:author="Unknown Author" w:date="2017-04-27T13:12:55Z">
        <w:r>
          <w:rPr>
            <w:sz w:val="22"/>
            <w:szCs w:val="22"/>
          </w:rPr>
          <w:t xml:space="preserve"> </w:t>
        </w:r>
      </w:ins>
      <w:del w:id="64" w:author="Unknown Author" w:date="2017-04-27T13:13:05Z">
        <w:r>
          <w:rPr>
            <w:sz w:val="22"/>
            <w:szCs w:val="22"/>
          </w:rPr>
          <w:delText>ping</w:delText>
        </w:r>
      </w:del>
      <w:del w:id="65" w:author="Unknown Author" w:date="2017-04-27T13:12:26Z">
        <w:r>
          <w:rPr>
            <w:sz w:val="22"/>
            <w:szCs w:val="22"/>
          </w:rPr>
          <w:delText>s</w:delText>
        </w:r>
      </w:del>
      <w:ins w:id="66" w:author="Unknown Author" w:date="2017-04-27T13:13:05Z">
        <w:r>
          <w:rPr>
            <w:rFonts w:ascii="FreeMono" w:hAnsi="FreeMono"/>
            <w:sz w:val="22"/>
            <w:szCs w:val="22"/>
            <w:highlight w:val="lightGray"/>
          </w:rPr>
          <w:t>ping</w:t>
        </w:r>
      </w:ins>
      <w:r>
        <w:rPr>
          <w:sz w:val="22"/>
          <w:szCs w:val="22"/>
        </w:rPr>
        <w:t xml:space="preserve"> </w:t>
      </w:r>
      <w:ins w:id="67" w:author="Unknown Author" w:date="2017-04-27T13:13:11Z">
        <w:r>
          <w:rPr>
            <w:sz w:val="22"/>
            <w:szCs w:val="22"/>
          </w:rPr>
          <w:t>command will be used</w:t>
        </w:r>
      </w:ins>
      <w:del w:id="68" w:author="Unknown Author" w:date="2017-04-27T13:14:18Z">
        <w:r>
          <w:rPr>
            <w:sz w:val="22"/>
            <w:szCs w:val="22"/>
          </w:rPr>
          <w:delText xml:space="preserve">against the AML </w:delText>
        </w:r>
      </w:del>
      <w:del w:id="69" w:author="Unknown Author" w:date="2017-04-27T13:12:09Z">
        <w:r>
          <w:rPr>
            <w:sz w:val="22"/>
            <w:szCs w:val="22"/>
          </w:rPr>
          <w:delText>endpoint</w:delText>
        </w:r>
      </w:del>
      <w:r>
        <w:rPr>
          <w:sz w:val="22"/>
          <w:szCs w:val="22"/>
        </w:rPr>
        <w:t xml:space="preserve"> </w:t>
      </w:r>
      <w:del w:id="70" w:author="Unknown Author" w:date="2017-04-27T13:13:20Z">
        <w:r>
          <w:rPr>
            <w:sz w:val="22"/>
            <w:szCs w:val="22"/>
          </w:rPr>
          <w:delText>will be</w:delText>
        </w:r>
      </w:del>
      <w:ins w:id="71" w:author="Unknown Author" w:date="2017-04-27T13:13:20Z">
        <w:r>
          <w:rPr>
            <w:sz w:val="22"/>
            <w:szCs w:val="22"/>
          </w:rPr>
          <w:t>to</w:t>
        </w:r>
      </w:ins>
      <w:r>
        <w:rPr>
          <w:sz w:val="22"/>
          <w:szCs w:val="22"/>
        </w:rPr>
        <w:t xml:space="preserve"> analyze</w:t>
      </w:r>
      <w:del w:id="72" w:author="Unknown Author" w:date="2017-04-27T13:13:22Z">
        <w:r>
          <w:rPr>
            <w:sz w:val="22"/>
            <w:szCs w:val="22"/>
          </w:rPr>
          <w:delText>d</w:delText>
        </w:r>
      </w:del>
      <w:ins w:id="73" w:author="Unknown Author" w:date="2017-04-27T13:13:22Z">
        <w:r>
          <w:rPr>
            <w:sz w:val="22"/>
            <w:szCs w:val="22"/>
          </w:rPr>
          <w:t xml:space="preserve"> the time it takes a signal to travel both directions</w:t>
        </w:r>
      </w:ins>
      <w:del w:id="74" w:author="Unknown Author" w:date="2017-04-27T13:14:20Z">
        <w:r>
          <w:rPr>
            <w:sz w:val="22"/>
            <w:szCs w:val="22"/>
          </w:rPr>
          <w:delText>.</w:delText>
        </w:r>
      </w:del>
      <w:ins w:id="75" w:author="Unknown Author" w:date="2017-04-27T13:14:21Z">
        <w:r>
          <w:rPr>
            <w:sz w:val="22"/>
            <w:szCs w:val="22"/>
          </w:rPr>
          <w:t xml:space="preserve"> between the test site and the AML server.</w:t>
        </w:r>
      </w:ins>
    </w:p>
    <w:p>
      <w:pPr>
        <w:pStyle w:val="Normal"/>
        <w:rPr>
          <w:sz w:val="22"/>
          <w:szCs w:val="22"/>
        </w:rPr>
      </w:pPr>
      <w:r>
        <w:rPr>
          <w:sz w:val="22"/>
          <w:szCs w:val="22"/>
        </w:rPr>
      </w:r>
    </w:p>
    <w:p>
      <w:pPr>
        <w:pStyle w:val="Normal"/>
        <w:rPr>
          <w:b/>
          <w:b/>
          <w:bCs/>
          <w:sz w:val="22"/>
          <w:szCs w:val="22"/>
        </w:rPr>
      </w:pPr>
      <w:r>
        <w:rPr>
          <w:b/>
          <w:bCs/>
          <w:sz w:val="22"/>
          <w:szCs w:val="22"/>
        </w:rPr>
        <w:t>Results</w:t>
      </w:r>
    </w:p>
    <w:p>
      <w:pPr>
        <w:pStyle w:val="Normal"/>
        <w:rPr>
          <w:sz w:val="22"/>
          <w:szCs w:val="22"/>
          <w:highlight w:val="green"/>
        </w:rPr>
      </w:pPr>
      <w:del w:id="76" w:author="Unknown Author" w:date="2017-04-26T15:51:09Z">
        <w:r>
          <w:rPr>
            <w:sz w:val="22"/>
            <w:szCs w:val="22"/>
            <w:highlight w:val="green"/>
          </w:rPr>
          <w:delText xml:space="preserve">The batch predictions have shown that the model is 100% accurate at predicting normal use and has a 30% rate of false negatives for malicious and mistake commands. </w:delText>
        </w:r>
      </w:del>
    </w:p>
    <w:p>
      <w:pPr>
        <w:pStyle w:val="Normal"/>
        <w:rPr>
          <w:sz w:val="22"/>
          <w:szCs w:val="22"/>
          <w:highlight w:val="lightGray"/>
        </w:rPr>
      </w:pPr>
      <w:r>
        <w:rPr>
          <w:sz w:val="22"/>
          <w:szCs w:val="22"/>
          <w:highlight w:val="lightGray"/>
        </w:rPr>
      </w:r>
    </w:p>
    <w:p>
      <w:pPr>
        <w:pStyle w:val="Normal"/>
        <w:rPr>
          <w:sz w:val="22"/>
          <w:szCs w:val="22"/>
          <w:highlight w:val="lightGray"/>
        </w:rPr>
      </w:pPr>
      <w:del w:id="77" w:author="Unknown Author" w:date="2017-04-26T15:51:09Z">
        <w:r>
          <w:rPr>
            <w:sz w:val="22"/>
            <w:szCs w:val="22"/>
            <w:highlight w:val="lightGray"/>
          </w:rPr>
          <w:delText>I HAVE SOME TROUBLE WITH THE PREVIOUS PARAGRAPH.  I’D PREFER TO SEE FALSE POSITIVE AND FALSE NEGATIVE RATES FOR DIFFERENT CATEGORIES.  I GUESS IT’S JUST THE WAY YOU WORDED IT THAT BOTHERS ME.</w:delText>
        </w:r>
      </w:del>
    </w:p>
    <w:p>
      <w:pPr>
        <w:pStyle w:val="Normal"/>
        <w:rPr>
          <w:sz w:val="22"/>
          <w:szCs w:val="22"/>
          <w:highlight w:val="lightGray"/>
        </w:rPr>
      </w:pPr>
      <w:r>
        <w:rPr>
          <w:sz w:val="22"/>
          <w:szCs w:val="22"/>
          <w:highlight w:val="lightGray"/>
        </w:rPr>
      </w:r>
    </w:p>
    <w:p>
      <w:pPr>
        <w:pStyle w:val="Normal"/>
        <w:rPr/>
      </w:pPr>
      <w:r>
        <w:rPr>
          <w:sz w:val="22"/>
          <w:szCs w:val="22"/>
          <w:rPrChange w:id="0" w:author="Unknown Author" w:date="2017-04-26T15:51:34Z"/>
        </w:rPr>
        <w:t>The batch predictions show that the model is 100% accurate at predicting commands in the normal use category. The model  has a 30% rate of false negatives for both malicious and mistake commands. It did not predict false positives in any category.</w:t>
      </w:r>
    </w:p>
    <w:p>
      <w:pPr>
        <w:pStyle w:val="Normal"/>
        <w:rPr>
          <w:sz w:val="22"/>
          <w:szCs w:val="22"/>
          <w:del w:id="80" w:author="Unknown Author" w:date="2017-04-27T13:37:52Z"/>
        </w:rPr>
      </w:pPr>
      <w:del w:id="79" w:author="Unknown Author" w:date="2017-04-27T13:37:52Z">
        <w:r>
          <w:rPr/>
        </w:r>
      </w:del>
    </w:p>
    <w:p>
      <w:pPr>
        <w:pStyle w:val="Normal"/>
        <w:rPr/>
      </w:pPr>
      <w:r>
        <w:rPr>
          <w:sz w:val="22"/>
          <w:szCs w:val="22"/>
        </w:rPr>
        <w:t xml:space="preserve">The results of the high-fidelity simulation indicate that the </w:t>
      </w:r>
      <w:del w:id="81" w:author="Unknown Author" w:date="2017-04-27T13:15:00Z">
        <w:r>
          <w:rPr>
            <w:sz w:val="22"/>
            <w:szCs w:val="22"/>
          </w:rPr>
          <w:delText>software</w:delText>
        </w:r>
      </w:del>
      <w:ins w:id="82" w:author="Unknown Author" w:date="2017-04-27T13:15:00Z">
        <w:r>
          <w:rPr>
            <w:sz w:val="22"/>
            <w:szCs w:val="22"/>
          </w:rPr>
          <w:t>prototype</w:t>
        </w:r>
      </w:ins>
      <w:r>
        <w:rPr>
          <w:sz w:val="22"/>
          <w:szCs w:val="22"/>
        </w:rPr>
        <w:t xml:space="preserve"> is partially effective at capturing all input. The participants were able to escape it and, after that, became untraceable to the </w:t>
      </w:r>
      <w:del w:id="83" w:author="Unknown Author" w:date="2017-04-27T13:15:06Z">
        <w:r>
          <w:rPr>
            <w:sz w:val="22"/>
            <w:szCs w:val="22"/>
          </w:rPr>
          <w:delText>system</w:delText>
        </w:r>
      </w:del>
      <w:ins w:id="84" w:author="Unknown Author" w:date="2017-04-27T13:15:06Z">
        <w:r>
          <w:rPr>
            <w:sz w:val="22"/>
            <w:szCs w:val="22"/>
          </w:rPr>
          <w:t>prototype</w:t>
        </w:r>
      </w:ins>
      <w:r>
        <w:rPr>
          <w:sz w:val="22"/>
          <w:szCs w:val="22"/>
        </w:rPr>
        <w:t>.</w:t>
      </w:r>
      <w:del w:id="85" w:author="Unknown Author" w:date="2017-04-27T13:15:13Z">
        <w:r>
          <w:rPr>
            <w:sz w:val="22"/>
            <w:szCs w:val="22"/>
          </w:rPr>
          <w:delText xml:space="preserve"> This indicates that further work is needed in this area. </w:delText>
        </w:r>
      </w:del>
    </w:p>
    <w:p>
      <w:pPr>
        <w:pStyle w:val="Normal"/>
        <w:rPr>
          <w:sz w:val="22"/>
          <w:szCs w:val="22"/>
        </w:rPr>
      </w:pPr>
      <w:r>
        <w:rPr>
          <w:sz w:val="22"/>
          <w:szCs w:val="22"/>
        </w:rPr>
      </w:r>
    </w:p>
    <w:p>
      <w:pPr>
        <w:pStyle w:val="Normal"/>
        <w:rPr>
          <w:sz w:val="22"/>
          <w:szCs w:val="22"/>
          <w:highlight w:val="yellow"/>
        </w:rPr>
      </w:pPr>
      <w:r>
        <w:rPr>
          <w:sz w:val="22"/>
          <w:szCs w:val="22"/>
        </w:rPr>
        <w:t>In the latency tests, results show a small discrepancy of an additional ~0.25ms between the combined times of code only and execution only, compared with the code + execution time. There is a major difference between the network speed, execution, and the time it takes to interact with the AML</w:t>
      </w:r>
      <w:ins w:id="86" w:author="Unknown Author" w:date="2017-04-27T13:15:21Z">
        <w:r>
          <w:rPr>
            <w:sz w:val="22"/>
            <w:szCs w:val="22"/>
          </w:rPr>
          <w:t xml:space="preserve"> server</w:t>
        </w:r>
      </w:ins>
      <w:r>
        <w:rPr>
          <w:sz w:val="22"/>
          <w:szCs w:val="22"/>
        </w:rPr>
        <w:t xml:space="preserve"> of over ~440ms.</w:t>
      </w:r>
    </w:p>
    <w:p>
      <w:pPr>
        <w:pStyle w:val="Normal"/>
        <w:rPr>
          <w:sz w:val="22"/>
          <w:szCs w:val="22"/>
        </w:rPr>
      </w:pPr>
      <w:r>
        <w:rPr>
          <w:sz w:val="22"/>
          <w:szCs w:val="22"/>
        </w:rPr>
      </w:r>
    </w:p>
    <w:p>
      <w:pPr>
        <w:pStyle w:val="Normal"/>
        <w:rPr>
          <w:sz w:val="22"/>
          <w:szCs w:val="22"/>
          <w:highlight w:val="green"/>
        </w:rPr>
      </w:pPr>
      <w:del w:id="87" w:author="Unknown Author" w:date="2017-04-26T15:51:24Z">
        <w:r>
          <w:rPr>
            <w:sz w:val="22"/>
            <w:szCs w:val="22"/>
            <w:highlight w:val="green"/>
          </w:rPr>
          <w:delText xml:space="preserve">Overall the process has indicated that a prototype like this can capture near 80% of the commands and suggests that further work on this model can produce far more reliable results. </w:delText>
        </w:r>
      </w:del>
    </w:p>
    <w:p>
      <w:pPr>
        <w:pStyle w:val="Normal"/>
        <w:rPr>
          <w:sz w:val="22"/>
          <w:szCs w:val="22"/>
          <w:highlight w:val="lightGray"/>
        </w:rPr>
      </w:pPr>
      <w:r>
        <w:rPr>
          <w:sz w:val="22"/>
          <w:szCs w:val="22"/>
          <w:highlight w:val="lightGray"/>
        </w:rPr>
      </w:r>
    </w:p>
    <w:p>
      <w:pPr>
        <w:pStyle w:val="Normal"/>
        <w:rPr>
          <w:sz w:val="22"/>
          <w:szCs w:val="22"/>
          <w:highlight w:val="lightGray"/>
          <w:del w:id="89" w:author="Unknown Author" w:date="2017-04-27T12:51:00Z"/>
        </w:rPr>
      </w:pPr>
      <w:del w:id="88" w:author="Unknown Author" w:date="2017-04-26T15:51:24Z">
        <w:r>
          <w:rPr>
            <w:sz w:val="22"/>
            <w:szCs w:val="22"/>
            <w:highlight w:val="lightGray"/>
          </w:rPr>
          <w:delText>This paragraph confuses me a little. You indicate that the prototype captures 80% of the commands. Are these any and all commands, are they simply commands that could be considered malicious, and so forth. Assuming that it relates to any and all commands, then this would contribute to lower than desired performance for the prototype. Is that correct? If so, then your final statement makes more sense. By improving the reliability of command capture you should be able to improve the reliability of the system in terms of the correct detection of malicious/intruder events. Do you have anything that suggests what type of improvement might be possible?</w:delText>
        </w:r>
      </w:del>
    </w:p>
    <w:p>
      <w:pPr>
        <w:pStyle w:val="Normal"/>
        <w:rPr>
          <w:sz w:val="22"/>
          <w:szCs w:val="22"/>
          <w:highlight w:val="lightGray"/>
          <w:del w:id="91" w:author="Unknown Author" w:date="2017-04-27T12:50:59Z"/>
        </w:rPr>
      </w:pPr>
      <w:del w:id="90" w:author="Unknown Author" w:date="2017-04-27T12:50:59Z">
        <w:r>
          <w:rPr/>
        </w:r>
      </w:del>
    </w:p>
    <w:p>
      <w:pPr>
        <w:pStyle w:val="Normal"/>
        <w:rPr/>
      </w:pPr>
      <w:r>
        <w:rPr>
          <w:sz w:val="22"/>
          <w:szCs w:val="22"/>
          <w:rPrChange w:id="0" w:author="Unknown Author" w:date="2017-04-26T15:51:31Z"/>
        </w:rPr>
        <w:t>The process has indicated that a prototype like this can capture all commands however it cannot execute them all properly due to the method of capture. This problem affects about 20% of commands</w:t>
      </w:r>
      <w:del w:id="93" w:author="Unknown Author" w:date="2017-04-27T13:15:39Z">
        <w:r>
          <w:rPr>
            <w:sz w:val="22"/>
            <w:szCs w:val="22"/>
          </w:rPr>
          <w:delText>. This limitation suggests further work on the prototype can produce far more reliable results.</w:delText>
        </w:r>
      </w:del>
      <w:ins w:id="94" w:author="Unknown Author" w:date="2017-04-27T13:15:40Z">
        <w:r>
          <w:rPr>
            <w:sz w:val="22"/>
            <w:szCs w:val="22"/>
          </w:rPr>
          <w:t>.</w:t>
        </w:r>
      </w:ins>
    </w:p>
    <w:p>
      <w:pPr>
        <w:pStyle w:val="Normal"/>
        <w:rPr>
          <w:sz w:val="22"/>
          <w:szCs w:val="22"/>
        </w:rPr>
      </w:pPr>
      <w:r>
        <w:rPr>
          <w:sz w:val="22"/>
          <w:szCs w:val="22"/>
        </w:rPr>
      </w:r>
    </w:p>
    <w:p>
      <w:pPr>
        <w:pStyle w:val="Normal"/>
        <w:rPr>
          <w:b/>
          <w:b/>
          <w:bCs/>
          <w:sz w:val="22"/>
          <w:szCs w:val="22"/>
        </w:rPr>
      </w:pPr>
      <w:r>
        <w:rPr>
          <w:b/>
          <w:bCs/>
          <w:sz w:val="22"/>
          <w:szCs w:val="22"/>
        </w:rPr>
        <w:t>Conclusions</w:t>
      </w:r>
    </w:p>
    <w:p>
      <w:pPr>
        <w:pStyle w:val="Normal"/>
        <w:rPr/>
      </w:pPr>
      <w:r>
        <w:rPr>
          <w:sz w:val="22"/>
          <w:szCs w:val="22"/>
        </w:rPr>
        <w:t>The results of the test indicate the model isn't sufficiently accurate in detecting malicious and mistake activity even when given special weighting. This is likely due to the lack of data in those categories.</w:t>
      </w:r>
      <w:del w:id="95" w:author="Unknown Author" w:date="2017-04-27T13:16:18Z">
        <w:r>
          <w:rPr>
            <w:sz w:val="22"/>
            <w:szCs w:val="22"/>
          </w:rPr>
          <w:delText xml:space="preserve"> </w:delText>
        </w:r>
      </w:del>
    </w:p>
    <w:p>
      <w:pPr>
        <w:pStyle w:val="Normal"/>
        <w:rPr>
          <w:sz w:val="22"/>
          <w:szCs w:val="22"/>
        </w:rPr>
      </w:pPr>
      <w:r>
        <w:rPr>
          <w:sz w:val="22"/>
          <w:szCs w:val="22"/>
        </w:rPr>
      </w:r>
    </w:p>
    <w:p>
      <w:pPr>
        <w:pStyle w:val="Normal"/>
        <w:rPr/>
      </w:pPr>
      <w:ins w:id="96" w:author="Unknown Author" w:date="2017-04-27T13:16:19Z">
        <w:r>
          <w:rPr>
            <w:sz w:val="22"/>
            <w:szCs w:val="22"/>
          </w:rPr>
          <w:t xml:space="preserve"> </w:t>
        </w:r>
      </w:ins>
      <w:r>
        <w:rPr>
          <w:sz w:val="22"/>
          <w:szCs w:val="22"/>
        </w:rPr>
        <w:t>Future research in the area needs more open data. One solution is to ask organizations to publish</w:t>
      </w:r>
      <w:del w:id="97" w:author="Unknown Author" w:date="2017-04-27T13:16:11Z">
        <w:r>
          <w:rPr>
            <w:sz w:val="22"/>
            <w:szCs w:val="22"/>
          </w:rPr>
          <w:delText xml:space="preserve"> the</w:delText>
        </w:r>
      </w:del>
      <w:r>
        <w:rPr>
          <w:sz w:val="22"/>
          <w:szCs w:val="22"/>
        </w:rPr>
        <w:t xml:space="preserve"> </w:t>
      </w:r>
      <w:del w:id="98" w:author="Unknown Author" w:date="2017-04-27T13:32:59Z">
        <w:r>
          <w:rPr>
            <w:sz w:val="22"/>
            <w:szCs w:val="22"/>
          </w:rPr>
          <w:delText xml:space="preserve">cleaned </w:delText>
        </w:r>
      </w:del>
      <w:ins w:id="99" w:author="Unknown Author" w:date="2017-04-27T13:33:02Z">
        <w:r>
          <w:rPr>
            <w:sz w:val="22"/>
            <w:szCs w:val="22"/>
          </w:rPr>
          <w:t xml:space="preserve">command </w:t>
        </w:r>
      </w:ins>
      <w:r>
        <w:rPr>
          <w:sz w:val="22"/>
          <w:szCs w:val="22"/>
        </w:rPr>
        <w:t>logs after an attack.</w:t>
      </w:r>
      <w:ins w:id="100" w:author="Unknown Author" w:date="2017-04-27T13:35:44Z">
        <w:r>
          <w:rPr>
            <w:sz w:val="22"/>
            <w:szCs w:val="22"/>
          </w:rPr>
          <w:t xml:space="preserve"> Another solution would be to apply transfer learning, taking a model tr</w:t>
        </w:r>
      </w:ins>
      <w:ins w:id="101" w:author="Unknown Author" w:date="2017-04-27T13:36:00Z">
        <w:r>
          <w:rPr>
            <w:sz w:val="22"/>
            <w:szCs w:val="22"/>
          </w:rPr>
          <w:t>ained on one type of data an applying it to another [11]. This has the potential to increase the quality of predictions</w:t>
        </w:r>
      </w:ins>
      <w:ins w:id="102" w:author="Unknown Author" w:date="2017-04-27T13:37:00Z">
        <w:r>
          <w:rPr>
            <w:sz w:val="22"/>
            <w:szCs w:val="22"/>
          </w:rPr>
          <w:t xml:space="preserve"> without needing more data.</w:t>
        </w:r>
      </w:ins>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del w:id="103" w:author="Unknown Author" w:date="2017-04-27T13:16:56Z">
        <w:r>
          <w:rPr>
            <w:sz w:val="22"/>
            <w:szCs w:val="22"/>
          </w:rPr>
          <w:delText xml:space="preserve">This study also indicated that further improvements are needed to the program to accurately capture information from a live terminal. While the program created a fake prompt, it was severely limited in what it could capture and that skewed the data from the simulation. Further work on this prototype could decrease latency, allow all commands to be executed properly, and prevent the user from escaping command capture. </w:delText>
        </w:r>
      </w:del>
      <w:ins w:id="104" w:author="Unknown Author" w:date="2017-04-27T13:30:54Z">
        <w:r>
          <w:rPr>
            <w:sz w:val="22"/>
            <w:szCs w:val="22"/>
          </w:rPr>
          <w:t xml:space="preserve">In addition to the lack of data </w:t>
        </w:r>
      </w:ins>
      <w:ins w:id="105" w:author="Unknown Author" w:date="2017-04-27T13:31:04Z">
        <w:r>
          <w:rPr>
            <w:sz w:val="22"/>
            <w:szCs w:val="22"/>
          </w:rPr>
          <w:t xml:space="preserve">another problem is that more than two thirds of the data used in this project was cleaned, leaving it with little to no context. </w:t>
        </w:r>
      </w:ins>
      <w:ins w:id="106" w:author="Unknown Author" w:date="2017-04-27T13:33:28Z">
        <w:r>
          <w:rPr>
            <w:sz w:val="22"/>
            <w:szCs w:val="22"/>
          </w:rPr>
          <w:t xml:space="preserve">Unmodified command histories like the one </w:t>
        </w:r>
      </w:ins>
      <w:ins w:id="107" w:author="Unknown Author" w:date="2017-04-27T13:34:00Z">
        <w:r>
          <w:rPr>
            <w:sz w:val="22"/>
            <w:szCs w:val="22"/>
          </w:rPr>
          <w:t>taken from the computer the tests were run on would help increase the quality of predictions from the ML model.</w:t>
        </w:r>
      </w:ins>
    </w:p>
    <w:p>
      <w:pPr>
        <w:pStyle w:val="Normal"/>
        <w:rPr>
          <w:sz w:val="22"/>
          <w:szCs w:val="22"/>
        </w:rPr>
      </w:pPr>
      <w:r>
        <w:rPr>
          <w:sz w:val="22"/>
          <w:szCs w:val="22"/>
        </w:rPr>
      </w:r>
    </w:p>
    <w:p>
      <w:pPr>
        <w:pStyle w:val="Normal"/>
        <w:rPr>
          <w:sz w:val="22"/>
          <w:szCs w:val="22"/>
          <w:del w:id="121" w:author="Unknown Author" w:date="2017-04-27T13:19:39Z"/>
        </w:rPr>
      </w:pPr>
      <w:r>
        <w:rPr>
          <w:sz w:val="22"/>
          <w:szCs w:val="22"/>
        </w:rPr>
        <w:t>There are a few factors that come into account with the latency of the</w:t>
      </w:r>
      <w:del w:id="108" w:author="Unknown Author" w:date="2017-04-27T13:17:22Z">
        <w:r>
          <w:rPr>
            <w:sz w:val="22"/>
            <w:szCs w:val="22"/>
          </w:rPr>
          <w:delText xml:space="preserve"> terminal capture system</w:delText>
        </w:r>
      </w:del>
      <w:ins w:id="109" w:author="Unknown Author" w:date="2017-04-27T13:17:22Z">
        <w:r>
          <w:rPr>
            <w:sz w:val="22"/>
            <w:szCs w:val="22"/>
          </w:rPr>
          <w:t xml:space="preserve"> prototype</w:t>
        </w:r>
      </w:ins>
      <w:r>
        <w:rPr>
          <w:sz w:val="22"/>
          <w:szCs w:val="22"/>
        </w:rPr>
        <w:t xml:space="preserve">. </w:t>
      </w:r>
      <w:del w:id="110" w:author="Unknown Author" w:date="2017-04-27T13:18:22Z">
        <w:r>
          <w:rPr>
            <w:sz w:val="22"/>
            <w:szCs w:val="22"/>
          </w:rPr>
          <w:delText>O</w:delText>
        </w:r>
      </w:del>
      <w:ins w:id="111" w:author="Unknown Author" w:date="2017-04-27T13:18:24Z">
        <w:r>
          <w:rPr>
            <w:sz w:val="22"/>
            <w:szCs w:val="22"/>
          </w:rPr>
          <w:t>O</w:t>
        </w:r>
      </w:ins>
      <w:r>
        <w:rPr>
          <w:sz w:val="22"/>
          <w:szCs w:val="22"/>
        </w:rPr>
        <w:t xml:space="preserve">ne is that most of the code in the </w:t>
      </w:r>
      <w:del w:id="112" w:author="Unknown Author" w:date="2017-04-27T13:17:39Z">
        <w:r>
          <w:rPr>
            <w:sz w:val="22"/>
            <w:szCs w:val="22"/>
          </w:rPr>
          <w:delText>`evaluate()`</w:delText>
        </w:r>
      </w:del>
      <w:ins w:id="113" w:author="Unknown Author" w:date="2017-04-27T13:17:39Z">
        <w:r>
          <w:rPr>
            <w:rFonts w:ascii="FreeMono" w:hAnsi="FreeMono"/>
            <w:sz w:val="22"/>
            <w:szCs w:val="22"/>
            <w:highlight w:val="lightGray"/>
          </w:rPr>
          <w:t>evaluate()</w:t>
        </w:r>
      </w:ins>
      <w:r>
        <w:rPr>
          <w:sz w:val="22"/>
          <w:szCs w:val="22"/>
        </w:rPr>
        <w:t xml:space="preserve"> function was commented out and the </w:t>
      </w:r>
      <w:del w:id="114" w:author="Unknown Author" w:date="2017-04-27T13:17:53Z">
        <w:r>
          <w:rPr>
            <w:sz w:val="22"/>
            <w:szCs w:val="22"/>
          </w:rPr>
          <w:delText>`get_prediction()`</w:delText>
        </w:r>
      </w:del>
      <w:ins w:id="115" w:author="Unknown Author" w:date="2017-04-27T13:17:53Z">
        <w:r>
          <w:rPr>
            <w:rFonts w:ascii="FreeMono" w:hAnsi="FreeMono"/>
            <w:sz w:val="22"/>
            <w:szCs w:val="22"/>
            <w:highlight w:val="lightGray"/>
          </w:rPr>
          <w:t>get_prediction()</w:t>
        </w:r>
      </w:ins>
      <w:r>
        <w:rPr>
          <w:sz w:val="22"/>
          <w:szCs w:val="22"/>
        </w:rPr>
        <w:t xml:space="preserve"> and </w:t>
      </w:r>
      <w:del w:id="116" w:author="Unknown Author" w:date="2017-04-27T13:18:03Z">
        <w:r>
          <w:rPr>
            <w:sz w:val="22"/>
            <w:szCs w:val="22"/>
          </w:rPr>
          <w:delText>`get_input()`</w:delText>
        </w:r>
      </w:del>
      <w:ins w:id="117" w:author="Unknown Author" w:date="2017-04-27T13:18:03Z">
        <w:r>
          <w:rPr>
            <w:rFonts w:ascii="FreeMono" w:hAnsi="FreeMono"/>
            <w:sz w:val="22"/>
            <w:szCs w:val="22"/>
            <w:highlight w:val="lightGray"/>
          </w:rPr>
          <w:t>get_input()</w:t>
        </w:r>
      </w:ins>
      <w:r>
        <w:rPr>
          <w:sz w:val="22"/>
          <w:szCs w:val="22"/>
        </w:rPr>
        <w:t xml:space="preserve"> functions were not called at all</w:t>
      </w:r>
      <w:del w:id="118" w:author="Unknown Author" w:date="2017-04-27T13:18:33Z">
        <w:r>
          <w:rPr>
            <w:sz w:val="22"/>
            <w:szCs w:val="22"/>
          </w:rPr>
          <w:delText>.</w:delText>
        </w:r>
      </w:del>
      <w:ins w:id="119" w:author="Unknown Author" w:date="2017-04-27T13:18:33Z">
        <w:r>
          <w:rPr>
            <w:sz w:val="22"/>
            <w:szCs w:val="22"/>
          </w:rPr>
          <w:t xml:space="preserve"> when testing code execution times but were all used when AML was added to the testing</w:t>
        </w:r>
      </w:ins>
      <w:ins w:id="120" w:author="Unknown Author" w:date="2017-04-27T13:19:19Z">
        <w:r>
          <w:rPr>
            <w:sz w:val="22"/>
            <w:szCs w:val="22"/>
          </w:rPr>
          <w:t>.</w:t>
        </w:r>
      </w:ins>
    </w:p>
    <w:p>
      <w:pPr>
        <w:pStyle w:val="Normal"/>
        <w:rPr/>
      </w:pPr>
      <w:ins w:id="122" w:author="Unknown Author" w:date="2017-04-27T13:19:42Z">
        <w:r>
          <w:rPr>
            <w:sz w:val="22"/>
            <w:szCs w:val="22"/>
          </w:rPr>
          <w:t xml:space="preserve"> </w:t>
        </w:r>
      </w:ins>
      <w:r>
        <w:rPr>
          <w:sz w:val="22"/>
          <w:szCs w:val="22"/>
        </w:rPr>
        <w:t xml:space="preserve">While the high-latency is understandable, </w:t>
      </w:r>
      <w:del w:id="123" w:author="Unknown Author" w:date="2017-04-27T13:19:53Z">
        <w:r>
          <w:rPr>
            <w:sz w:val="22"/>
            <w:szCs w:val="22"/>
          </w:rPr>
          <w:delText>this is within range of</w:delText>
        </w:r>
      </w:del>
      <w:ins w:id="124" w:author="Unknown Author" w:date="2017-04-27T13:19:54Z">
        <w:r>
          <w:rPr>
            <w:sz w:val="22"/>
            <w:szCs w:val="22"/>
          </w:rPr>
          <w:t>this is</w:t>
        </w:r>
      </w:ins>
      <w:r>
        <w:rPr>
          <w:sz w:val="22"/>
          <w:szCs w:val="22"/>
        </w:rPr>
        <w:t xml:space="preserve"> unacceptable </w:t>
      </w:r>
      <w:del w:id="125" w:author="Unknown Author" w:date="2017-04-27T13:19:58Z">
        <w:r>
          <w:rPr>
            <w:sz w:val="22"/>
            <w:szCs w:val="22"/>
          </w:rPr>
          <w:delText xml:space="preserve">latency </w:delText>
        </w:r>
      </w:del>
      <w:r>
        <w:rPr>
          <w:sz w:val="22"/>
          <w:szCs w:val="22"/>
        </w:rPr>
        <w:t>and would be highly noticeable to all users. In the future, using a white-list of</w:t>
      </w:r>
      <w:ins w:id="126" w:author="Unknown Author" w:date="2017-04-27T13:20:27Z">
        <w:r>
          <w:rPr>
            <w:sz w:val="22"/>
            <w:szCs w:val="22"/>
          </w:rPr>
          <w:t xml:space="preserve"> known good</w:t>
        </w:r>
      </w:ins>
      <w:r>
        <w:rPr>
          <w:sz w:val="22"/>
          <w:szCs w:val="22"/>
        </w:rPr>
        <w:t xml:space="preserve"> commands that don’t need evaluation would reduce time. </w:t>
      </w:r>
      <w:ins w:id="127" w:author="Unknown Author" w:date="2017-04-27T13:21:05Z">
        <w:r>
          <w:rPr>
            <w:sz w:val="22"/>
            <w:szCs w:val="22"/>
          </w:rPr>
          <w:t xml:space="preserve">One possible solution would be to rewrite the software in a low-level language like C or Rust to take advantage of memory and other optimizations. </w:t>
        </w:r>
      </w:ins>
      <w:r>
        <w:rPr>
          <w:sz w:val="22"/>
          <w:szCs w:val="22"/>
        </w:rPr>
        <w:t xml:space="preserve">Another option would be to allow command execution before getting results from AML, eliminating </w:t>
      </w:r>
      <w:r>
        <w:rPr>
          <w:sz w:val="22"/>
          <w:szCs w:val="22"/>
          <w:rPrChange w:id="0" w:author="Unknown Author" w:date="2017-04-27T13:17:05Z"/>
        </w:rPr>
        <w:t>the</w:t>
      </w:r>
      <w:ins w:id="129" w:author="Unknown Author" w:date="2017-04-27T13:20:52Z">
        <w:r>
          <w:rPr>
            <w:sz w:val="22"/>
            <w:szCs w:val="22"/>
          </w:rPr>
          <w:t xml:space="preserve"> latency</w:t>
        </w:r>
      </w:ins>
      <w:r>
        <w:rPr>
          <w:sz w:val="22"/>
          <w:szCs w:val="22"/>
          <w:rPrChange w:id="0" w:author="Unknown Author" w:date="2017-04-27T13:17:05Z"/>
        </w:rPr>
        <w:t xml:space="preserve"> issue altogether. </w:t>
      </w:r>
    </w:p>
    <w:p>
      <w:pPr>
        <w:pStyle w:val="Normal"/>
        <w:rPr/>
      </w:pPr>
      <w:ins w:id="131" w:author="Unknown Author" w:date="2017-04-27T13:16:58Z">
        <w:r>
          <w:rPr>
            <w:sz w:val="22"/>
            <w:szCs w:val="22"/>
          </w:rPr>
          <w:t xml:space="preserve">This study also indicated that further improvements are needed to the prototype to accurately capture information from a live terminal. While the prototype created a fake prompt, it was severely limited in what it could capture </w:t>
        </w:r>
      </w:ins>
      <w:ins w:id="132" w:author="Unknown Author" w:date="2017-04-27T13:16:58Z">
        <w:r>
          <w:rPr>
            <w:rFonts w:eastAsia="Noto Sans CJK SC Regular" w:cs="FreeSans"/>
            <w:color w:val="00000A"/>
            <w:sz w:val="22"/>
            <w:szCs w:val="22"/>
            <w:lang w:val="en-US" w:eastAsia="zh-CN" w:bidi="hi-IN"/>
          </w:rPr>
          <w:t>because</w:t>
        </w:r>
      </w:ins>
      <w:ins w:id="133" w:author="Unknown Author" w:date="2017-04-27T13:16:58Z">
        <w:r>
          <w:rPr>
            <w:sz w:val="22"/>
            <w:szCs w:val="22"/>
          </w:rPr>
          <w:t xml:space="preserve"> not all commands could be run correctly. This problem skewed the data from the simulation. Further work on this prototype could decrease latency, allow all commands to be executed properly, and prevent the user from escaping command capture. </w:t>
        </w:r>
      </w:ins>
    </w:p>
    <w:p>
      <w:pPr>
        <w:pStyle w:val="Normal"/>
        <w:rPr>
          <w:sz w:val="22"/>
          <w:szCs w:val="22"/>
        </w:rPr>
      </w:pPr>
      <w:r>
        <w:rPr>
          <w:sz w:val="22"/>
          <w:szCs w:val="22"/>
        </w:rPr>
      </w:r>
    </w:p>
    <w:p>
      <w:pPr>
        <w:pStyle w:val="Normal"/>
        <w:rPr>
          <w:sz w:val="22"/>
          <w:szCs w:val="22"/>
        </w:rPr>
      </w:pPr>
      <w:ins w:id="134" w:author="Unknown Author" w:date="2017-04-27T13:27:30Z">
        <w:r>
          <w:rPr>
            <w:sz w:val="22"/>
            <w:szCs w:val="22"/>
          </w:rPr>
          <w:t xml:space="preserve">Due to the poor latency the prototype is impractical on the user experience aspect. Also because it is reliant on a network connection to the AML service it would not be practical for use on laptops or mobile devices. It could also be bypassed on desktop computers by cutting off network access. However if used exclusively on servers that are permanently connected to the internet, the reliance issue would not exist. </w:t>
        </w:r>
      </w:ins>
    </w:p>
    <w:p>
      <w:pPr>
        <w:pStyle w:val="Normal"/>
        <w:rPr>
          <w:sz w:val="22"/>
          <w:szCs w:val="22"/>
        </w:rPr>
      </w:pPr>
      <w:r>
        <w:rPr>
          <w:sz w:val="22"/>
          <w:szCs w:val="22"/>
        </w:rPr>
      </w:r>
    </w:p>
    <w:p>
      <w:pPr>
        <w:pStyle w:val="Normal"/>
        <w:rPr/>
      </w:pPr>
      <w:ins w:id="135" w:author="Unknown Author" w:date="2017-04-27T13:25:10Z">
        <w:r>
          <w:rPr>
            <w:sz w:val="22"/>
            <w:szCs w:val="22"/>
          </w:rPr>
          <w:t xml:space="preserve">Another shortfall of this approach is that commands are evaluated individually, because of that the model was not trained to look at larger patterns. Further work in looking at command history could improve the quality of predictions. It would also be necessary if this was used in a commercial environment </w:t>
        </w:r>
      </w:ins>
      <w:ins w:id="136" w:author="Unknown Author" w:date="2017-04-27T13:25:10Z">
        <w:r>
          <w:rPr>
            <w:rFonts w:eastAsia="Noto Sans CJK SC Regular" w:cs="FreeSans"/>
            <w:color w:val="00000A"/>
            <w:sz w:val="22"/>
            <w:szCs w:val="22"/>
            <w:lang w:val="en-US" w:eastAsia="zh-CN" w:bidi="hi-IN"/>
          </w:rPr>
          <w:t>because</w:t>
        </w:r>
      </w:ins>
      <w:ins w:id="137" w:author="Unknown Author" w:date="2017-04-27T13:25:10Z">
        <w:r>
          <w:rPr>
            <w:sz w:val="22"/>
            <w:szCs w:val="22"/>
          </w:rPr>
          <w:t xml:space="preserve"> each user is going to have a </w:t>
        </w:r>
      </w:ins>
      <w:ins w:id="138" w:author="Unknown Author" w:date="2017-04-27T13:25:10Z">
        <w:r>
          <w:rPr>
            <w:rFonts w:eastAsia="Noto Sans CJK SC Regular" w:cs="FreeSans"/>
            <w:color w:val="00000A"/>
            <w:sz w:val="22"/>
            <w:szCs w:val="22"/>
            <w:lang w:val="en-US" w:eastAsia="zh-CN" w:bidi="hi-IN"/>
          </w:rPr>
          <w:t>different</w:t>
        </w:r>
      </w:ins>
      <w:ins w:id="139" w:author="Unknown Author" w:date="2017-04-27T13:25:10Z">
        <w:r>
          <w:rPr>
            <w:sz w:val="22"/>
            <w:szCs w:val="22"/>
          </w:rPr>
          <w:t xml:space="preserve"> baseline of normal behavior.  </w:t>
        </w:r>
      </w:ins>
    </w:p>
    <w:p>
      <w:pPr>
        <w:pStyle w:val="Normal"/>
        <w:rPr>
          <w:sz w:val="22"/>
          <w:szCs w:val="22"/>
        </w:rPr>
      </w:pPr>
      <w:r>
        <w:rPr>
          <w:sz w:val="22"/>
          <w:szCs w:val="22"/>
        </w:rPr>
      </w:r>
    </w:p>
    <w:p>
      <w:pPr>
        <w:pStyle w:val="Normal"/>
        <w:rPr>
          <w:sz w:val="22"/>
          <w:szCs w:val="22"/>
        </w:rPr>
      </w:pPr>
      <w:r>
        <w:rPr>
          <w:sz w:val="22"/>
          <w:szCs w:val="22"/>
          <w:rPrChange w:id="0" w:author="Unknown Author" w:date="2017-04-27T13:17:05Z"/>
        </w:rPr>
        <w:t xml:space="preserve">Future research is </w:t>
      </w:r>
      <w:r>
        <w:rPr>
          <w:sz w:val="22"/>
          <w:szCs w:val="22"/>
        </w:rPr>
        <w:t>needed in order to determine how to best approach the problem of practical proactive</w:t>
      </w:r>
    </w:p>
    <w:p>
      <w:pPr>
        <w:pStyle w:val="Normal"/>
        <w:rPr/>
      </w:pPr>
      <w:del w:id="141" w:author="Unknown Author" w:date="2017-04-27T13:23:25Z">
        <w:r>
          <w:rPr>
            <w:sz w:val="22"/>
            <w:szCs w:val="22"/>
          </w:rPr>
          <w:delText>intruder</w:delText>
        </w:r>
      </w:del>
      <w:ins w:id="142" w:author="Unknown Author" w:date="2017-04-27T13:23:25Z">
        <w:r>
          <w:rPr>
            <w:sz w:val="22"/>
            <w:szCs w:val="22"/>
          </w:rPr>
          <w:t>insider threat</w:t>
        </w:r>
      </w:ins>
      <w:r>
        <w:rPr>
          <w:sz w:val="22"/>
          <w:szCs w:val="22"/>
        </w:rPr>
        <w:t xml:space="preserve"> detection. As other researchers have indicated</w:t>
      </w:r>
      <w:ins w:id="143" w:author="Unknown Author" w:date="2017-04-27T14:01:58Z">
        <w:r>
          <w:rPr>
            <w:sz w:val="22"/>
            <w:szCs w:val="22"/>
          </w:rPr>
          <w:t xml:space="preserve"> [4]</w:t>
        </w:r>
      </w:ins>
      <w:r>
        <w:rPr>
          <w:sz w:val="22"/>
          <w:szCs w:val="22"/>
        </w:rPr>
        <w:t xml:space="preserve">, larger datasets comprising of more points such as time-stamps and keyboard information would help better track user behavior in an attempt to establish recognizable patterns by </w:t>
      </w:r>
      <w:del w:id="144" w:author="Unknown Author" w:date="2017-04-27T13:23:36Z">
        <w:r>
          <w:rPr>
            <w:sz w:val="22"/>
            <w:szCs w:val="22"/>
          </w:rPr>
          <w:delText>neural networks</w:delText>
        </w:r>
      </w:del>
      <w:ins w:id="145" w:author="Unknown Author" w:date="2017-04-27T13:23:36Z">
        <w:r>
          <w:rPr>
            <w:sz w:val="22"/>
            <w:szCs w:val="22"/>
          </w:rPr>
          <w:t>ML models</w:t>
        </w:r>
      </w:ins>
      <w:r>
        <w:rPr>
          <w:sz w:val="22"/>
          <w:szCs w:val="22"/>
        </w:rPr>
        <w:t>. This and other research indicate that more data is needed.</w:t>
      </w:r>
    </w:p>
    <w:p>
      <w:pPr>
        <w:pStyle w:val="Normal"/>
        <w:rPr>
          <w:b/>
          <w:b/>
          <w:sz w:val="22"/>
          <w:szCs w:val="22"/>
        </w:rPr>
      </w:pPr>
      <w:r>
        <w:rPr>
          <w:b/>
          <w:sz w:val="22"/>
          <w:szCs w:val="22"/>
        </w:rPr>
      </w:r>
    </w:p>
    <w:p>
      <w:pPr>
        <w:pStyle w:val="Normal"/>
        <w:rPr>
          <w:b/>
          <w:b/>
          <w:sz w:val="22"/>
          <w:szCs w:val="22"/>
        </w:rPr>
      </w:pPr>
      <w:r>
        <w:rPr>
          <w:b/>
          <w:sz w:val="22"/>
          <w:szCs w:val="22"/>
        </w:rPr>
      </w:r>
    </w:p>
    <w:p>
      <w:pPr>
        <w:pStyle w:val="Normal"/>
        <w:rPr>
          <w:sz w:val="22"/>
          <w:szCs w:val="22"/>
        </w:rPr>
      </w:pPr>
      <w:r>
        <w:rPr>
          <w:sz w:val="22"/>
          <w:szCs w:val="22"/>
        </w:rPr>
      </w:r>
    </w:p>
    <w:p>
      <w:pPr>
        <w:pStyle w:val="Normal"/>
        <w:rPr/>
      </w:pPr>
      <w:ins w:id="146" w:author="Unknown Author" w:date="2017-04-27T12:52:16Z">
        <w:r>
          <w:rPr>
            <w:b/>
            <w:sz w:val="22"/>
            <w:szCs w:val="22"/>
          </w:rPr>
          <w:t>Terms</w:t>
        </w:r>
      </w:ins>
    </w:p>
    <w:p>
      <w:pPr>
        <w:pStyle w:val="Normal"/>
        <w:rPr>
          <w:b w:val="false"/>
          <w:b w:val="false"/>
          <w:bCs w:val="false"/>
        </w:rPr>
      </w:pPr>
      <w:ins w:id="147" w:author="Unknown Author" w:date="2017-04-27T12:52:16Z">
        <w:r>
          <w:rPr>
            <w:b w:val="false"/>
            <w:bCs w:val="false"/>
            <w:i/>
            <w:iCs/>
            <w:sz w:val="22"/>
            <w:szCs w:val="22"/>
          </w:rPr>
          <w:t>Terminal</w:t>
        </w:r>
      </w:ins>
      <w:ins w:id="148" w:author="Unknown Author" w:date="2017-04-27T12:52:16Z">
        <w:r>
          <w:rPr>
            <w:b w:val="false"/>
            <w:bCs w:val="false"/>
            <w:sz w:val="22"/>
            <w:szCs w:val="22"/>
          </w:rPr>
          <w:t xml:space="preserve"> </w:t>
        </w:r>
      </w:ins>
      <w:ins w:id="149" w:author="Unknown Author" w:date="2017-04-27T13:39:33Z">
        <w:r>
          <w:rPr>
            <w:b w:val="false"/>
            <w:bCs w:val="false"/>
            <w:sz w:val="22"/>
            <w:szCs w:val="22"/>
          </w:rPr>
          <w:t>–</w:t>
        </w:r>
      </w:ins>
      <w:ins w:id="150" w:author="Unknown Author" w:date="2017-04-27T12:52:16Z">
        <w:r>
          <w:rPr>
            <w:b w:val="false"/>
            <w:bCs w:val="false"/>
            <w:sz w:val="22"/>
            <w:szCs w:val="22"/>
          </w:rPr>
          <w:t xml:space="preserve"> a widely used virtual console that mimics the text based user interfaces of the 1980s.</w:t>
        </w:r>
      </w:ins>
    </w:p>
    <w:p>
      <w:pPr>
        <w:pStyle w:val="Normal"/>
        <w:rPr>
          <w:b w:val="false"/>
          <w:b w:val="false"/>
          <w:bCs w:val="false"/>
        </w:rPr>
      </w:pPr>
      <w:r>
        <w:rPr>
          <w:b w:val="false"/>
          <w:bCs w:val="false"/>
        </w:rPr>
      </w:r>
    </w:p>
    <w:p>
      <w:pPr>
        <w:pStyle w:val="Normal"/>
        <w:rPr>
          <w:b w:val="false"/>
          <w:b w:val="false"/>
          <w:bCs w:val="false"/>
          <w:ins w:id="156" w:author="Unknown Author" w:date="2017-04-27T13:47:16Z"/>
        </w:rPr>
      </w:pPr>
      <w:ins w:id="151" w:author="Unknown Author" w:date="2017-04-27T12:52:16Z">
        <w:r>
          <w:rPr>
            <w:b w:val="false"/>
            <w:bCs w:val="false"/>
            <w:i/>
            <w:iCs/>
            <w:sz w:val="22"/>
            <w:szCs w:val="22"/>
          </w:rPr>
          <w:t>Linux</w:t>
        </w:r>
      </w:ins>
      <w:ins w:id="152" w:author="Unknown Author" w:date="2017-04-27T12:52:16Z">
        <w:r>
          <w:rPr>
            <w:b w:val="false"/>
            <w:bCs w:val="false"/>
            <w:sz w:val="22"/>
            <w:szCs w:val="22"/>
          </w:rPr>
          <w:t xml:space="preserve"> </w:t>
        </w:r>
      </w:ins>
      <w:ins w:id="153" w:author="Unknown Author" w:date="2017-04-27T13:40:57Z">
        <w:r>
          <w:rPr>
            <w:b w:val="false"/>
            <w:bCs w:val="false"/>
            <w:sz w:val="22"/>
            <w:szCs w:val="22"/>
          </w:rPr>
          <w:t>–</w:t>
        </w:r>
      </w:ins>
      <w:ins w:id="154" w:author="Unknown Author" w:date="2017-04-27T13:41:00Z">
        <w:r>
          <w:rPr>
            <w:b w:val="false"/>
            <w:bCs w:val="false"/>
            <w:sz w:val="22"/>
            <w:szCs w:val="22"/>
          </w:rPr>
          <w:t xml:space="preserve"> this term is the official name for the UNIX-like computing kernel developed by Linus Torvalds. It is widely used to reference any operating system based on tha</w:t>
        </w:r>
      </w:ins>
      <w:ins w:id="155" w:author="Unknown Author" w:date="2017-04-27T13:42:00Z">
        <w:r>
          <w:rPr>
            <w:b w:val="false"/>
            <w:bCs w:val="false"/>
            <w:sz w:val="22"/>
            <w:szCs w:val="22"/>
          </w:rPr>
          <w:t>t kernel.</w:t>
        </w:r>
      </w:ins>
    </w:p>
    <w:p>
      <w:pPr>
        <w:pStyle w:val="Normal"/>
        <w:rPr>
          <w:sz w:val="22"/>
          <w:szCs w:val="22"/>
        </w:rPr>
      </w:pPr>
      <w:r>
        <w:rPr>
          <w:sz w:val="22"/>
          <w:szCs w:val="22"/>
        </w:rPr>
      </w:r>
    </w:p>
    <w:p>
      <w:pPr>
        <w:pStyle w:val="Normal"/>
        <w:rPr>
          <w:b w:val="false"/>
          <w:b w:val="false"/>
          <w:bCs w:val="false"/>
        </w:rPr>
      </w:pPr>
      <w:ins w:id="157" w:author="Unknown Author" w:date="2017-04-27T12:52:16Z">
        <w:r>
          <w:rPr>
            <w:b w:val="false"/>
            <w:bCs w:val="false"/>
            <w:i/>
            <w:iCs/>
            <w:sz w:val="22"/>
            <w:szCs w:val="22"/>
          </w:rPr>
          <w:t>Python</w:t>
        </w:r>
      </w:ins>
      <w:ins w:id="158" w:author="Unknown Author" w:date="2017-04-27T12:52:16Z">
        <w:r>
          <w:rPr>
            <w:b w:val="false"/>
            <w:bCs w:val="false"/>
            <w:sz w:val="22"/>
            <w:szCs w:val="22"/>
          </w:rPr>
          <w:t xml:space="preserve"> </w:t>
        </w:r>
      </w:ins>
      <w:ins w:id="159" w:author="Unknown Author" w:date="2017-04-27T13:42:42Z">
        <w:r>
          <w:rPr>
            <w:b w:val="false"/>
            <w:bCs w:val="false"/>
            <w:sz w:val="22"/>
            <w:szCs w:val="22"/>
          </w:rPr>
          <w:t>–</w:t>
        </w:r>
      </w:ins>
      <w:ins w:id="160" w:author="Unknown Author" w:date="2017-04-27T12:52:16Z">
        <w:r>
          <w:rPr>
            <w:b w:val="false"/>
            <w:bCs w:val="false"/>
            <w:sz w:val="22"/>
            <w:szCs w:val="22"/>
          </w:rPr>
          <w:t xml:space="preserve"> a popular high-level programming language.</w:t>
        </w:r>
      </w:ins>
    </w:p>
    <w:p>
      <w:pPr>
        <w:pStyle w:val="Normal"/>
        <w:rPr>
          <w:sz w:val="22"/>
          <w:szCs w:val="22"/>
        </w:rPr>
      </w:pPr>
      <w:r>
        <w:rPr>
          <w:sz w:val="22"/>
          <w:szCs w:val="22"/>
        </w:rPr>
      </w:r>
    </w:p>
    <w:p>
      <w:pPr>
        <w:pStyle w:val="Normal"/>
        <w:rPr>
          <w:b w:val="false"/>
          <w:b w:val="false"/>
          <w:bCs w:val="false"/>
        </w:rPr>
      </w:pPr>
      <w:ins w:id="161" w:author="Unknown Author" w:date="2017-04-27T12:52:16Z">
        <w:r>
          <w:rPr>
            <w:b w:val="false"/>
            <w:bCs w:val="false"/>
            <w:i/>
            <w:iCs/>
            <w:sz w:val="22"/>
            <w:szCs w:val="22"/>
          </w:rPr>
          <w:t>Functions</w:t>
        </w:r>
      </w:ins>
      <w:ins w:id="162" w:author="Unknown Author" w:date="2017-04-27T12:52:16Z">
        <w:r>
          <w:rPr>
            <w:b w:val="false"/>
            <w:bCs w:val="false"/>
            <w:sz w:val="22"/>
            <w:szCs w:val="22"/>
          </w:rPr>
          <w:t xml:space="preserve"> </w:t>
        </w:r>
      </w:ins>
      <w:ins w:id="163" w:author="Unknown Author" w:date="2017-04-27T13:43:00Z">
        <w:r>
          <w:rPr>
            <w:b w:val="false"/>
            <w:bCs w:val="false"/>
            <w:sz w:val="22"/>
            <w:szCs w:val="22"/>
          </w:rPr>
          <w:t>–</w:t>
        </w:r>
      </w:ins>
      <w:ins w:id="164" w:author="Unknown Author" w:date="2017-04-27T12:52:16Z">
        <w:r>
          <w:rPr>
            <w:b w:val="false"/>
            <w:bCs w:val="false"/>
            <w:sz w:val="22"/>
            <w:szCs w:val="22"/>
          </w:rPr>
          <w:t xml:space="preserve"> a logical construct used to complete a specific task in computer code.</w:t>
        </w:r>
      </w:ins>
    </w:p>
    <w:p>
      <w:pPr>
        <w:pStyle w:val="Normal"/>
        <w:rPr>
          <w:sz w:val="22"/>
          <w:szCs w:val="22"/>
        </w:rPr>
      </w:pPr>
      <w:r>
        <w:rPr>
          <w:sz w:val="22"/>
          <w:szCs w:val="22"/>
        </w:rPr>
      </w:r>
    </w:p>
    <w:p>
      <w:pPr>
        <w:pStyle w:val="Normal"/>
        <w:rPr>
          <w:b w:val="false"/>
          <w:b w:val="false"/>
          <w:bCs w:val="false"/>
        </w:rPr>
      </w:pPr>
      <w:ins w:id="165" w:author="Unknown Author" w:date="2017-04-27T12:52:16Z">
        <w:r>
          <w:rPr>
            <w:b w:val="false"/>
            <w:bCs w:val="false"/>
            <w:i/>
            <w:iCs/>
            <w:sz w:val="22"/>
            <w:szCs w:val="22"/>
          </w:rPr>
          <w:t xml:space="preserve">Multinomial logistic regression </w:t>
        </w:r>
      </w:ins>
      <w:ins w:id="166" w:author="Unknown Author" w:date="2017-04-27T13:44:28Z">
        <w:r>
          <w:rPr>
            <w:b w:val="false"/>
            <w:bCs w:val="false"/>
            <w:i/>
            <w:iCs/>
            <w:sz w:val="22"/>
            <w:szCs w:val="22"/>
          </w:rPr>
          <w:t>–</w:t>
        </w:r>
      </w:ins>
      <w:ins w:id="167" w:author="Unknown Author" w:date="2017-04-27T12:52:16Z">
        <w:r>
          <w:rPr>
            <w:b w:val="false"/>
            <w:bCs w:val="false"/>
            <w:sz w:val="22"/>
            <w:szCs w:val="22"/>
          </w:rPr>
          <w:t xml:space="preserve"> a statistical classification method that applies logistic regression to multi-class problems (meaning problems with more than one outcome).</w:t>
        </w:r>
      </w:ins>
    </w:p>
    <w:p>
      <w:pPr>
        <w:pStyle w:val="Normal"/>
        <w:rPr>
          <w:sz w:val="22"/>
          <w:szCs w:val="22"/>
        </w:rPr>
      </w:pPr>
      <w:r>
        <w:rPr>
          <w:sz w:val="22"/>
          <w:szCs w:val="22"/>
        </w:rPr>
      </w:r>
    </w:p>
    <w:p>
      <w:pPr>
        <w:pStyle w:val="Normal"/>
        <w:rPr/>
      </w:pPr>
      <w:ins w:id="168" w:author="Unknown Author" w:date="2017-04-27T12:52:16Z">
        <w:r>
          <w:rPr>
            <w:b w:val="false"/>
            <w:bCs w:val="false"/>
            <w:i/>
            <w:iCs/>
            <w:sz w:val="22"/>
            <w:szCs w:val="22"/>
          </w:rPr>
          <w:t>Stochastic gradient descent optimization</w:t>
        </w:r>
      </w:ins>
      <w:ins w:id="169" w:author="Unknown Author" w:date="2017-04-27T12:52:16Z">
        <w:r>
          <w:rPr>
            <w:b w:val="false"/>
            <w:bCs w:val="false"/>
            <w:sz w:val="22"/>
            <w:szCs w:val="22"/>
          </w:rPr>
          <w:t xml:space="preserve"> </w:t>
        </w:r>
      </w:ins>
      <w:ins w:id="170" w:author="Unknown Author" w:date="2017-04-27T13:46:22Z">
        <w:r>
          <w:rPr>
            <w:b w:val="false"/>
            <w:bCs w:val="false"/>
            <w:sz w:val="22"/>
            <w:szCs w:val="22"/>
          </w:rPr>
          <w:t>–</w:t>
        </w:r>
      </w:ins>
      <w:ins w:id="171" w:author="Unknown Author" w:date="2017-04-27T12:52:16Z">
        <w:r>
          <w:rPr>
            <w:b w:val="false"/>
            <w:bCs w:val="false"/>
            <w:sz w:val="22"/>
            <w:szCs w:val="22"/>
          </w:rPr>
          <w:t xml:space="preserve"> </w:t>
        </w:r>
      </w:ins>
      <w:ins w:id="172" w:author="Unknown Author" w:date="2017-04-27T13:47:01Z">
        <w:r>
          <w:rPr>
            <w:b w:val="false"/>
            <w:bCs w:val="false"/>
            <w:sz w:val="22"/>
            <w:szCs w:val="22"/>
          </w:rPr>
          <w:t xml:space="preserve">an algorithm that </w:t>
        </w:r>
      </w:ins>
      <w:ins w:id="173" w:author="Unknown Author" w:date="2017-04-27T13:46:21Z">
        <w:r>
          <w:rPr>
            <w:sz w:val="22"/>
            <w:szCs w:val="22"/>
          </w:rPr>
          <w:t>tries to find minima or maxima by iteration</w:t>
        </w:r>
      </w:ins>
      <w:ins w:id="174" w:author="Unknown Author" w:date="2017-04-27T13:47:11Z">
        <w:r>
          <w:rPr>
            <w:sz w:val="22"/>
            <w:szCs w:val="22"/>
          </w:rPr>
          <w:t>.</w:t>
        </w:r>
      </w:ins>
    </w:p>
    <w:p>
      <w:pPr>
        <w:pStyle w:val="Normal"/>
        <w:rPr>
          <w:sz w:val="22"/>
          <w:szCs w:val="22"/>
        </w:rPr>
      </w:pPr>
      <w:r>
        <w:rPr>
          <w:sz w:val="22"/>
          <w:szCs w:val="22"/>
        </w:rPr>
      </w:r>
    </w:p>
    <w:p>
      <w:pPr>
        <w:pStyle w:val="Normal"/>
        <w:rPr/>
      </w:pPr>
      <w:r>
        <w:rPr>
          <w:b/>
          <w:sz w:val="22"/>
          <w:szCs w:val="22"/>
        </w:rPr>
        <w:t>Funding</w:t>
      </w:r>
    </w:p>
    <w:p>
      <w:pPr>
        <w:pStyle w:val="Normal"/>
        <w:rPr>
          <w:sz w:val="22"/>
          <w:szCs w:val="22"/>
        </w:rPr>
      </w:pPr>
      <w:r>
        <w:rPr>
          <w:sz w:val="22"/>
          <w:szCs w:val="22"/>
        </w:rPr>
        <w:t xml:space="preserve">The </w:t>
      </w:r>
      <w:bookmarkStart w:id="0" w:name="_GoBack"/>
      <w:bookmarkEnd w:id="0"/>
      <w:r>
        <w:rPr>
          <w:sz w:val="22"/>
          <w:szCs w:val="22"/>
        </w:rPr>
        <w:t>work reported in this study was initiated and self-funded by the author.</w:t>
      </w:r>
    </w:p>
    <w:p>
      <w:pPr>
        <w:pStyle w:val="Normal"/>
        <w:rPr>
          <w:sz w:val="22"/>
          <w:szCs w:val="22"/>
        </w:rPr>
      </w:pPr>
      <w:r>
        <w:rPr>
          <w:sz w:val="22"/>
          <w:szCs w:val="22"/>
        </w:rPr>
      </w:r>
    </w:p>
    <w:p>
      <w:pPr>
        <w:pStyle w:val="Normal"/>
        <w:rPr>
          <w:b/>
          <w:b/>
          <w:bCs/>
          <w:sz w:val="22"/>
          <w:szCs w:val="22"/>
        </w:rPr>
      </w:pPr>
      <w:r>
        <w:rPr>
          <w:b/>
          <w:bCs/>
          <w:sz w:val="22"/>
          <w:szCs w:val="22"/>
        </w:rPr>
        <w:t>Acknowledgements</w:t>
      </w:r>
    </w:p>
    <w:p>
      <w:pPr>
        <w:pStyle w:val="Normal"/>
        <w:rPr>
          <w:sz w:val="22"/>
          <w:szCs w:val="22"/>
        </w:rPr>
      </w:pPr>
      <w:r>
        <w:rPr>
          <w:sz w:val="22"/>
          <w:szCs w:val="22"/>
        </w:rPr>
        <w:t>Faculty Advisor - James A. Subach, Ph. D</w:t>
      </w:r>
    </w:p>
    <w:p>
      <w:pPr>
        <w:pStyle w:val="Normal"/>
        <w:rPr>
          <w:sz w:val="22"/>
          <w:szCs w:val="22"/>
        </w:rPr>
      </w:pPr>
      <w:r>
        <w:rPr>
          <w:sz w:val="22"/>
          <w:szCs w:val="22"/>
        </w:rPr>
        <w:t>Academic Credit Advisor - Nancy L. Jensen</w:t>
      </w:r>
    </w:p>
    <w:p>
      <w:pPr>
        <w:pStyle w:val="Normal"/>
        <w:rPr>
          <w:sz w:val="22"/>
          <w:szCs w:val="22"/>
        </w:rPr>
      </w:pPr>
      <w:r>
        <w:rPr>
          <w:sz w:val="22"/>
          <w:szCs w:val="22"/>
        </w:rPr>
        <w:t>Code Help - Ian Harvey on Stack Overflow</w:t>
      </w:r>
    </w:p>
    <w:p>
      <w:pPr>
        <w:pStyle w:val="Normal"/>
        <w:rPr>
          <w:sz w:val="22"/>
          <w:szCs w:val="22"/>
        </w:rPr>
      </w:pPr>
      <w:r>
        <w:rPr>
          <w:sz w:val="22"/>
          <w:szCs w:val="22"/>
        </w:rPr>
        <w:t>Data Sources - Purdue University</w:t>
      </w:r>
    </w:p>
    <w:p>
      <w:pPr>
        <w:pStyle w:val="Normal"/>
        <w:rPr>
          <w:sz w:val="22"/>
          <w:szCs w:val="22"/>
        </w:rPr>
      </w:pPr>
      <w:r>
        <w:rPr>
          <w:sz w:val="22"/>
          <w:szCs w:val="22"/>
        </w:rPr>
        <w:t>Poster Template - Felix Breuer</w:t>
      </w:r>
    </w:p>
    <w:p>
      <w:pPr>
        <w:pStyle w:val="Normal"/>
        <w:rPr>
          <w:sz w:val="22"/>
          <w:szCs w:val="22"/>
        </w:rPr>
      </w:pPr>
      <w:r>
        <w:rPr>
          <w:sz w:val="22"/>
          <w:szCs w:val="22"/>
        </w:rPr>
        <w:t>The NAU Cyber Security Team</w:t>
      </w:r>
    </w:p>
    <w:p>
      <w:pPr>
        <w:pStyle w:val="Normal"/>
        <w:rPr>
          <w:sz w:val="22"/>
          <w:szCs w:val="22"/>
        </w:rPr>
      </w:pPr>
      <w:r>
        <w:rPr>
          <w:sz w:val="22"/>
          <w:szCs w:val="22"/>
        </w:rPr>
        <w:t>The Embry-Riddle [Ethical] Hackers Club</w:t>
      </w:r>
    </w:p>
    <w:p>
      <w:pPr>
        <w:pStyle w:val="Normal"/>
        <w:rPr>
          <w:sz w:val="22"/>
          <w:szCs w:val="22"/>
        </w:rPr>
      </w:pPr>
      <w:r>
        <w:rPr>
          <w:sz w:val="22"/>
          <w:szCs w:val="22"/>
        </w:rPr>
        <w:t>Amazon Web Services</w:t>
      </w:r>
    </w:p>
    <w:p>
      <w:pPr>
        <w:pStyle w:val="Normal"/>
        <w:rPr>
          <w:sz w:val="22"/>
          <w:szCs w:val="22"/>
        </w:rPr>
      </w:pPr>
      <w:r>
        <w:rPr>
          <w:sz w:val="22"/>
          <w:szCs w:val="22"/>
        </w:rPr>
        <w:t>Font Awesome</w:t>
      </w:r>
    </w:p>
    <w:p>
      <w:pPr>
        <w:pStyle w:val="Normal"/>
        <w:rPr>
          <w:sz w:val="22"/>
          <w:szCs w:val="22"/>
        </w:rPr>
      </w:pPr>
      <w:r>
        <w:rPr>
          <w:sz w:val="22"/>
          <w:szCs w:val="22"/>
        </w:rPr>
        <w:t>GitHub</w:t>
      </w:r>
    </w:p>
    <w:p>
      <w:pPr>
        <w:pStyle w:val="Normal"/>
        <w:rPr>
          <w:sz w:val="22"/>
          <w:szCs w:val="22"/>
        </w:rPr>
      </w:pPr>
      <w:r>
        <w:rPr>
          <w:sz w:val="22"/>
          <w:szCs w:val="22"/>
        </w:rPr>
      </w:r>
    </w:p>
    <w:p>
      <w:pPr>
        <w:pStyle w:val="Normal"/>
        <w:rPr/>
      </w:pPr>
      <w:r>
        <w:rPr>
          <w:b/>
          <w:bCs/>
          <w:sz w:val="22"/>
          <w:szCs w:val="22"/>
        </w:rPr>
        <w:t>Source Code &amp; Materials are available at:</w:t>
      </w:r>
      <w:r>
        <w:rPr>
          <w:sz w:val="22"/>
          <w:szCs w:val="22"/>
        </w:rPr>
        <w:t xml:space="preserve"> </w:t>
      </w:r>
      <w:hyperlink r:id="rId2">
        <w:r>
          <w:rPr>
            <w:rStyle w:val="InternetLink"/>
            <w:sz w:val="22"/>
            <w:szCs w:val="22"/>
          </w:rPr>
          <w:t>http://github.com/Skraelingjar/cyberml</w:t>
        </w:r>
      </w:hyperlink>
    </w:p>
    <w:p>
      <w:pPr>
        <w:pStyle w:val="Normal"/>
        <w:rPr>
          <w:b/>
          <w:b/>
          <w:bCs/>
        </w:rPr>
      </w:pPr>
      <w:r>
        <w:rPr>
          <w:b/>
          <w:bCs/>
        </w:rPr>
      </w:r>
    </w:p>
    <w:p>
      <w:pPr>
        <w:pStyle w:val="Normal"/>
        <w:rPr>
          <w:b/>
          <w:b/>
          <w:bCs/>
          <w:del w:id="175" w:author="Unknown Author" w:date="2017-04-27T12:50:33Z"/>
          <w:sz w:val="22"/>
          <w:szCs w:val="22"/>
        </w:rPr>
      </w:pPr>
      <w:r>
        <w:rPr>
          <w:b/>
          <w:bCs/>
          <w:sz w:val="22"/>
          <w:szCs w:val="22"/>
        </w:rPr>
        <w:t>References</w:t>
      </w:r>
    </w:p>
    <w:p>
      <w:pPr>
        <w:pStyle w:val="Normal"/>
        <w:rPr>
          <w:b/>
          <w:b/>
          <w:bCs/>
          <w:sz w:val="22"/>
          <w:szCs w:val="22"/>
        </w:rPr>
      </w:pPr>
      <w:r>
        <w:rPr/>
      </w:r>
    </w:p>
    <w:p>
      <w:pPr>
        <w:pStyle w:val="Normal"/>
        <w:rPr>
          <w:sz w:val="22"/>
          <w:szCs w:val="22"/>
        </w:rPr>
      </w:pPr>
      <w:r>
        <w:rPr>
          <w:sz w:val="22"/>
          <w:szCs w:val="22"/>
        </w:rPr>
        <w:t>1. Brdiczka O, Juan Liu, Price B, et al. Proactive insider threat detection through graph learning and psychological context. spw. 2012:142-149. http://ieeexplore.ieee.org.libproxy.nau.edu/document/6227698. doi: 10.1109/SPW.2012.29.</w:t>
      </w:r>
    </w:p>
    <w:p>
      <w:pPr>
        <w:pStyle w:val="Normal"/>
        <w:rPr>
          <w:sz w:val="22"/>
          <w:szCs w:val="22"/>
        </w:rPr>
      </w:pPr>
      <w:r>
        <w:rPr>
          <w:sz w:val="22"/>
          <w:szCs w:val="22"/>
        </w:rPr>
      </w:r>
    </w:p>
    <w:p>
      <w:pPr>
        <w:pStyle w:val="Normal"/>
        <w:rPr>
          <w:sz w:val="22"/>
          <w:szCs w:val="22"/>
        </w:rPr>
      </w:pPr>
      <w:r>
        <w:rPr>
          <w:sz w:val="22"/>
          <w:szCs w:val="22"/>
        </w:rPr>
        <w:t>2. Rashid T, Agrafiotis I, Nurse J. A new take on detecting insider threats. Proceedings of the 8th ACM CCS International Workshop on managing insider security threats. Oct 28, 2016:47-56. http://dl.acm.org.libproxy.nau.edu/citation.cfm?id=2995964. doi: 10.1145/2995959.2995964.</w:t>
      </w:r>
    </w:p>
    <w:p>
      <w:pPr>
        <w:pStyle w:val="Normal"/>
        <w:rPr>
          <w:sz w:val="22"/>
          <w:szCs w:val="22"/>
        </w:rPr>
      </w:pPr>
      <w:r>
        <w:rPr>
          <w:sz w:val="22"/>
          <w:szCs w:val="22"/>
        </w:rPr>
      </w:r>
    </w:p>
    <w:p>
      <w:pPr>
        <w:pStyle w:val="Normal"/>
        <w:rPr>
          <w:sz w:val="22"/>
          <w:szCs w:val="22"/>
        </w:rPr>
      </w:pPr>
      <w:r>
        <w:rPr>
          <w:sz w:val="22"/>
          <w:szCs w:val="22"/>
        </w:rPr>
        <w:t>3. Parveen P, Weger ZR, Thuraisingham B, Hamlen K, Khan L. Supervised learning for insider threat detection using stream mining. ICTAI. 2011:1032-1039. http://ieeexplore.ieee.org.libproxy.nau.edu/document/6103467. doi: 10.1109/ICTAI.2011.176.</w:t>
      </w:r>
    </w:p>
    <w:p>
      <w:pPr>
        <w:pStyle w:val="Normal"/>
        <w:rPr>
          <w:sz w:val="22"/>
          <w:szCs w:val="22"/>
        </w:rPr>
      </w:pPr>
      <w:r>
        <w:rPr>
          <w:sz w:val="22"/>
          <w:szCs w:val="22"/>
        </w:rPr>
      </w:r>
    </w:p>
    <w:p>
      <w:pPr>
        <w:pStyle w:val="Normal"/>
        <w:rPr>
          <w:sz w:val="22"/>
          <w:szCs w:val="22"/>
        </w:rPr>
      </w:pPr>
      <w:r>
        <w:rPr>
          <w:sz w:val="22"/>
          <w:szCs w:val="22"/>
        </w:rPr>
        <w:t>4. Eldardiry H, Bart E, Juan Liu, Hanley J, Price B, Brdiczka O. Multi-domain information fusion for insider threat detection. spw. 2013:45-51. http://ieeexplore.ieee.org.libproxy.nau.edu/document/6565228. doi: 10.1109/SPW.2013.14.</w:t>
      </w:r>
    </w:p>
    <w:p>
      <w:pPr>
        <w:pStyle w:val="Normal"/>
        <w:rPr>
          <w:sz w:val="22"/>
          <w:szCs w:val="22"/>
        </w:rPr>
      </w:pPr>
      <w:r>
        <w:rPr>
          <w:sz w:val="22"/>
          <w:szCs w:val="22"/>
        </w:rPr>
      </w:r>
    </w:p>
    <w:p>
      <w:pPr>
        <w:pStyle w:val="Normal"/>
        <w:rPr>
          <w:sz w:val="22"/>
          <w:szCs w:val="22"/>
        </w:rPr>
      </w:pPr>
      <w:r>
        <w:rPr>
          <w:sz w:val="22"/>
          <w:szCs w:val="22"/>
        </w:rPr>
        <w:t>5. Probst CW, Bishop M, Gollmann D, Hunker JA. Insider threats in cyber security. Vol 49. Boston: Springer Science+Business Media; 2010. http://lib.myilibrary.com.libproxy.nau.edu?ID=790801.</w:t>
      </w:r>
    </w:p>
    <w:p>
      <w:pPr>
        <w:pStyle w:val="Normal"/>
        <w:rPr>
          <w:sz w:val="22"/>
          <w:szCs w:val="22"/>
          <w:ins w:id="177" w:author="Unknown Author" w:date="2017-04-27T12:50:35Z"/>
        </w:rPr>
      </w:pPr>
      <w:ins w:id="176" w:author="Unknown Author" w:date="2017-04-27T12:50:35Z">
        <w:r>
          <w:rPr>
            <w:sz w:val="22"/>
            <w:szCs w:val="22"/>
          </w:rPr>
        </w:r>
      </w:ins>
    </w:p>
    <w:p>
      <w:pPr>
        <w:pStyle w:val="Normal"/>
        <w:rPr>
          <w:sz w:val="22"/>
          <w:szCs w:val="22"/>
        </w:rPr>
      </w:pPr>
      <w:r>
        <w:rPr>
          <w:sz w:val="22"/>
          <w:szCs w:val="22"/>
        </w:rPr>
        <w:t>6. Maybury M, Chase P, Cheikes B, et al. Analysis and detection of malicious insiders. . 2005. http://www.dtic.mil/docs/citations/ADA456356.</w:t>
      </w:r>
    </w:p>
    <w:p>
      <w:pPr>
        <w:pStyle w:val="Normal"/>
        <w:rPr>
          <w:sz w:val="22"/>
          <w:szCs w:val="22"/>
        </w:rPr>
      </w:pPr>
      <w:r>
        <w:rPr>
          <w:sz w:val="22"/>
          <w:szCs w:val="22"/>
        </w:rPr>
      </w:r>
    </w:p>
    <w:p>
      <w:pPr>
        <w:pStyle w:val="Normal"/>
        <w:rPr>
          <w:sz w:val="22"/>
          <w:szCs w:val="22"/>
        </w:rPr>
      </w:pPr>
      <w:r>
        <w:rPr>
          <w:sz w:val="22"/>
          <w:szCs w:val="22"/>
        </w:rPr>
        <w:t>7. Greengard S. Cybersecurity gets smart. Communications of the ACM. 2016;59(5):29-31. http://dl.acm.org.libproxy.nau.edu/citation.cfm?id=2898969. doi: 10.1145/2898969.</w:t>
      </w:r>
    </w:p>
    <w:p>
      <w:pPr>
        <w:pStyle w:val="Normal"/>
        <w:rPr>
          <w:sz w:val="22"/>
          <w:szCs w:val="22"/>
        </w:rPr>
      </w:pPr>
      <w:r>
        <w:rPr>
          <w:sz w:val="22"/>
          <w:szCs w:val="22"/>
        </w:rPr>
      </w:r>
    </w:p>
    <w:p>
      <w:pPr>
        <w:pStyle w:val="Normal"/>
        <w:rPr>
          <w:sz w:val="22"/>
          <w:szCs w:val="22"/>
        </w:rPr>
      </w:pPr>
      <w:r>
        <w:rPr>
          <w:sz w:val="22"/>
          <w:szCs w:val="22"/>
        </w:rPr>
        <w:t>8. Rash W. 'Deep learning' technology sees through security software blind spots. eWeek. 2015:1.</w:t>
      </w:r>
    </w:p>
    <w:p>
      <w:pPr>
        <w:pStyle w:val="Normal"/>
        <w:rPr>
          <w:sz w:val="22"/>
          <w:szCs w:val="22"/>
        </w:rPr>
      </w:pPr>
      <w:r>
        <w:rPr>
          <w:sz w:val="22"/>
          <w:szCs w:val="22"/>
        </w:rPr>
      </w:r>
    </w:p>
    <w:p>
      <w:pPr>
        <w:pStyle w:val="Normal"/>
        <w:rPr>
          <w:sz w:val="22"/>
          <w:szCs w:val="22"/>
        </w:rPr>
      </w:pPr>
      <w:r>
        <w:rPr>
          <w:sz w:val="22"/>
          <w:szCs w:val="22"/>
        </w:rPr>
        <w:t>9. Preimesberger C. Eight tactics for circumventing insider security threats. eWeek. 2015:1.</w:t>
      </w:r>
    </w:p>
    <w:p>
      <w:pPr>
        <w:pStyle w:val="Normal"/>
        <w:rPr>
          <w:sz w:val="22"/>
          <w:szCs w:val="22"/>
        </w:rPr>
      </w:pPr>
      <w:r>
        <w:rPr>
          <w:sz w:val="22"/>
          <w:szCs w:val="22"/>
        </w:rPr>
      </w:r>
    </w:p>
    <w:p>
      <w:pPr>
        <w:pStyle w:val="Normal"/>
        <w:rPr>
          <w:sz w:val="22"/>
          <w:szCs w:val="22"/>
        </w:rPr>
      </w:pPr>
      <w:r>
        <w:rPr>
          <w:sz w:val="22"/>
          <w:szCs w:val="22"/>
        </w:rPr>
        <w:t xml:space="preserve">10. Hackers offering money to company insiders in return for confidential data. The Hacker News. </w:t>
      </w:r>
    </w:p>
    <w:p>
      <w:pPr>
        <w:pStyle w:val="Normal"/>
        <w:rPr>
          <w:sz w:val="22"/>
          <w:szCs w:val="22"/>
        </w:rPr>
      </w:pPr>
      <w:r>
        <w:rPr>
          <w:sz w:val="22"/>
          <w:szCs w:val="22"/>
        </w:rPr>
      </w:r>
    </w:p>
    <w:p>
      <w:pPr>
        <w:pStyle w:val="Normal"/>
        <w:rPr>
          <w:sz w:val="22"/>
          <w:szCs w:val="22"/>
        </w:rPr>
      </w:pPr>
      <w:r>
        <w:rPr>
          <w:sz w:val="22"/>
          <w:szCs w:val="22"/>
        </w:rPr>
        <w:t>11. Sinno Jialin Pan, Qiang Yang. A survey on transfer learning. TKDE. 2010;22(10):1345-1359. http://ieeexplore.ieee.org.libproxy.nau.edu/document/5288526. doi: 10.1109/TKDE.2009.191.</w:t>
      </w:r>
    </w:p>
    <w:p>
      <w:pPr>
        <w:pStyle w:val="Normal"/>
        <w:rPr>
          <w:sz w:val="22"/>
          <w:szCs w:val="22"/>
        </w:rPr>
      </w:pPr>
      <w:r>
        <w:rPr>
          <w:sz w:val="22"/>
          <w:szCs w:val="22"/>
        </w:rPr>
      </w:r>
    </w:p>
    <w:p>
      <w:pPr>
        <w:pStyle w:val="Normal"/>
        <w:rPr>
          <w:sz w:val="22"/>
          <w:szCs w:val="22"/>
        </w:rPr>
      </w:pPr>
      <w:r>
        <w:rPr>
          <w:sz w:val="22"/>
          <w:szCs w:val="22"/>
        </w:rPr>
        <w:t>12. Rick Dana Barlow. Grand theft data. Health Management Technology. 2014;35(2):8. http://search.proquest.com.libproxy.nau.edu/docview/1542396962.</w:t>
      </w:r>
    </w:p>
    <w:p>
      <w:pPr>
        <w:pStyle w:val="Normal"/>
        <w:rPr>
          <w:sz w:val="22"/>
          <w:szCs w:val="22"/>
        </w:rPr>
      </w:pPr>
      <w:r>
        <w:rPr>
          <w:sz w:val="22"/>
          <w:szCs w:val="22"/>
        </w:rPr>
      </w:r>
    </w:p>
    <w:p>
      <w:pPr>
        <w:pStyle w:val="Normal"/>
        <w:rPr>
          <w:sz w:val="22"/>
          <w:szCs w:val="22"/>
        </w:rPr>
      </w:pPr>
      <w:r>
        <w:rPr>
          <w:sz w:val="22"/>
          <w:szCs w:val="22"/>
        </w:rPr>
        <w:t xml:space="preserve">13. M. Schonlau, W. DuMouchel, et. al. Computer Intrusion: Detecting masquerades. Statistical Science 2001;16(1):58-74. </w:t>
      </w:r>
    </w:p>
    <w:p>
      <w:pPr>
        <w:pStyle w:val="Normal"/>
        <w:rPr>
          <w:sz w:val="22"/>
          <w:szCs w:val="22"/>
        </w:rPr>
      </w:pPr>
      <w:r>
        <w:rPr>
          <w:sz w:val="22"/>
          <w:szCs w:val="22"/>
        </w:rPr>
      </w:r>
    </w:p>
    <w:p>
      <w:pPr>
        <w:pStyle w:val="Normal"/>
        <w:rPr>
          <w:sz w:val="22"/>
          <w:szCs w:val="22"/>
        </w:rPr>
      </w:pPr>
      <w:r>
        <w:rPr>
          <w:sz w:val="22"/>
          <w:szCs w:val="22"/>
        </w:rPr>
        <w:t>14. Maxion RA, Townsend TN. Masquerade detection augmented with error analysis. TR. 2004;53(1):124-147. http://ieeexplore.ieee.org/document/1282170. doi: 10.1109/TR.2004.824828.</w:t>
      </w:r>
    </w:p>
    <w:p>
      <w:pPr>
        <w:pStyle w:val="Normal"/>
        <w:rPr/>
      </w:pPr>
      <w:r>
        <w:rPr/>
      </w:r>
    </w:p>
    <w:sectPr>
      <w:type w:val="nextPage"/>
      <w:pgSz w:w="12240" w:h="15840"/>
      <w:pgMar w:left="1134" w:right="1134" w:header="0" w:top="1134" w:footer="0" w:bottom="1134" w:gutter="0"/>
      <w:pgNumType w:fmt="decimal"/>
      <w:cols w:num="2" w:space="144" w:equalWidth="true" w:sep="false"/>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1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3c2cdc"/>
    <w:rPr>
      <w:rFonts w:ascii="Segoe UI" w:hAnsi="Segoe UI"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BalloonText">
    <w:name w:val="Balloon Text"/>
    <w:basedOn w:val="Normal"/>
    <w:link w:val="BalloonTextChar"/>
    <w:uiPriority w:val="99"/>
    <w:semiHidden/>
    <w:unhideWhenUsed/>
    <w:qFormat/>
    <w:rsid w:val="003c2cdc"/>
    <w:pPr/>
    <w:rPr>
      <w:rFonts w:ascii="Segoe UI" w:hAnsi="Segoe UI" w:cs="Mangal"/>
      <w:sz w:val="18"/>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Skraelingjar/cyber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LibreOffice/5.3.1.2$Linux_X86_64 LibreOffice_project/30m0$Build-2</Application>
  <Pages>4</Pages>
  <Words>1930</Words>
  <Characters>10922</Characters>
  <CharactersWithSpaces>12802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2017-04-18T23:16:00Z</dcterms:created>
  <dc:creator>Jim Subach</dc:creator>
  <dc:description/>
  <dc:language>en-US</dc:language>
  <cp:lastModifiedBy/>
  <dcterms:modified xsi:type="dcterms:W3CDTF">2017-04-27T21:58:12Z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